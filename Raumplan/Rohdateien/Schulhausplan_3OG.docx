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7C" w:rsidRDefault="00D65FB3">
      <w:bookmarkStart w:id="0" w:name="_GoBack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3992839</wp:posOffset>
                </wp:positionH>
                <wp:positionV relativeFrom="paragraph">
                  <wp:posOffset>4170672</wp:posOffset>
                </wp:positionV>
                <wp:extent cx="0" cy="154676"/>
                <wp:effectExtent l="57150" t="19050" r="76200" b="74295"/>
                <wp:wrapNone/>
                <wp:docPr id="98" name="Gerade Verbindu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6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8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328.4pt" to="314.4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3850335</wp:posOffset>
                </wp:positionH>
                <wp:positionV relativeFrom="paragraph">
                  <wp:posOffset>4170969</wp:posOffset>
                </wp:positionV>
                <wp:extent cx="126670" cy="154379"/>
                <wp:effectExtent l="38100" t="19050" r="64135" b="93345"/>
                <wp:wrapNone/>
                <wp:docPr id="97" name="Gerade Verbindu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7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7" o:spid="_x0000_s1026" style="position:absolute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2pt,328.4pt" to="313.15pt,3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3684080</wp:posOffset>
                </wp:positionH>
                <wp:positionV relativeFrom="paragraph">
                  <wp:posOffset>4170969</wp:posOffset>
                </wp:positionV>
                <wp:extent cx="166255" cy="154379"/>
                <wp:effectExtent l="38100" t="19050" r="62865" b="93345"/>
                <wp:wrapNone/>
                <wp:docPr id="95" name="Gerade Verbindu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5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1pt,328.4pt" to="303.2pt,3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3687049</wp:posOffset>
                </wp:positionH>
                <wp:positionV relativeFrom="paragraph">
                  <wp:posOffset>4170672</wp:posOffset>
                </wp:positionV>
                <wp:extent cx="0" cy="154676"/>
                <wp:effectExtent l="57150" t="19050" r="76200" b="74295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6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8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pt,328.4pt" to="290.3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7935F3" wp14:editId="031783EC">
                <wp:simplePos x="0" y="0"/>
                <wp:positionH relativeFrom="column">
                  <wp:posOffset>3921125</wp:posOffset>
                </wp:positionH>
                <wp:positionV relativeFrom="paragraph">
                  <wp:posOffset>4871085</wp:posOffset>
                </wp:positionV>
                <wp:extent cx="0" cy="1702435"/>
                <wp:effectExtent l="76200" t="19050" r="76200" b="69215"/>
                <wp:wrapNone/>
                <wp:docPr id="155" name="Gerade Verbindung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2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55" o:spid="_x0000_s1026" style="position:absolute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75pt,383.55pt" to="308.75pt,5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8370D9A" wp14:editId="7311B76A">
                <wp:simplePos x="0" y="0"/>
                <wp:positionH relativeFrom="column">
                  <wp:posOffset>3992839</wp:posOffset>
                </wp:positionH>
                <wp:positionV relativeFrom="paragraph">
                  <wp:posOffset>3458449</wp:posOffset>
                </wp:positionV>
                <wp:extent cx="213756" cy="214630"/>
                <wp:effectExtent l="57150" t="38100" r="34290" b="90170"/>
                <wp:wrapNone/>
                <wp:docPr id="156" name="Gerade Verbindung mit Pfei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56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6" o:spid="_x0000_s1026" type="#_x0000_t32" style="position:absolute;margin-left:314.4pt;margin-top:272.3pt;width:16.85pt;height:16.9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B6620F" wp14:editId="34DC995D">
                <wp:simplePos x="0" y="0"/>
                <wp:positionH relativeFrom="column">
                  <wp:posOffset>3921125</wp:posOffset>
                </wp:positionH>
                <wp:positionV relativeFrom="paragraph">
                  <wp:posOffset>1819275</wp:posOffset>
                </wp:positionV>
                <wp:extent cx="3175" cy="1852295"/>
                <wp:effectExtent l="76200" t="19050" r="73025" b="71755"/>
                <wp:wrapNone/>
                <wp:docPr id="152" name="Gerade Verbindung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18522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52" o:spid="_x0000_s1026" style="position:absolute;flip:x y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75pt,143.25pt" to="309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ins w:id="1" w:author="Azubi" w:date="2017-06-07T11:00:00Z">
        <w:r w:rsidR="0069233E"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848704" behindDoc="0" locked="0" layoutInCell="1" allowOverlap="1" wp14:anchorId="0DF45C4E" wp14:editId="7285D5CE">
                  <wp:simplePos x="0" y="0"/>
                  <wp:positionH relativeFrom="column">
                    <wp:posOffset>3466366</wp:posOffset>
                  </wp:positionH>
                  <wp:positionV relativeFrom="paragraph">
                    <wp:posOffset>4325348</wp:posOffset>
                  </wp:positionV>
                  <wp:extent cx="831273" cy="0"/>
                  <wp:effectExtent l="38100" t="38100" r="64135" b="95250"/>
                  <wp:wrapNone/>
                  <wp:docPr id="20" name="Gerade Verbindung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312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Gerade Verbindung 20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340.6pt" to="338.4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" strokecolor="#c0504d [3205]" strokeweight="2pt">
                  <v:shadow on="t" color="black" opacity="24903f" origin=",.5" offset="0,.55556mm"/>
                </v:line>
              </w:pict>
            </mc:Fallback>
          </mc:AlternateContent>
        </w:r>
      </w:ins>
      <w:r w:rsidR="00CF201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6825E4" wp14:editId="1D825E97">
                <wp:simplePos x="0" y="0"/>
                <wp:positionH relativeFrom="column">
                  <wp:posOffset>4443730</wp:posOffset>
                </wp:positionH>
                <wp:positionV relativeFrom="paragraph">
                  <wp:posOffset>3347976</wp:posOffset>
                </wp:positionV>
                <wp:extent cx="1263015" cy="1353787"/>
                <wp:effectExtent l="0" t="0" r="13335" b="18415"/>
                <wp:wrapNone/>
                <wp:docPr id="141" name="Textfel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1353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307</w:t>
                            </w:r>
                          </w:p>
                          <w:p w:rsidR="00D95504" w:rsidRPr="00CF201C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CF201C">
                              <w:rPr>
                                <w:rFonts w:ascii="Arial Narrow" w:hAnsi="Arial Narrow"/>
                                <w:sz w:val="32"/>
                              </w:rPr>
                              <w:t>Chemie</w:t>
                            </w:r>
                          </w:p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F201C">
                              <w:rPr>
                                <w:rFonts w:ascii="Arial Narrow" w:hAnsi="Arial Narrow"/>
                                <w:sz w:val="32"/>
                              </w:rPr>
                              <w:t>Vorber</w:t>
                            </w:r>
                            <w:proofErr w:type="spellEnd"/>
                            <w:r w:rsidRPr="00CF201C">
                              <w:rPr>
                                <w:rFonts w:ascii="Arial Narrow" w:hAnsi="Arial Narrow"/>
                                <w:sz w:val="32"/>
                              </w:rPr>
                              <w:t xml:space="preserve">. </w:t>
                            </w:r>
                            <w:proofErr w:type="spellStart"/>
                            <w:r w:rsidRPr="00CF201C">
                              <w:rPr>
                                <w:rFonts w:ascii="Arial Narrow" w:hAnsi="Arial Narrow"/>
                                <w:sz w:val="32"/>
                              </w:rPr>
                              <w:t>Samml</w:t>
                            </w:r>
                            <w:proofErr w:type="spellEnd"/>
                            <w:r w:rsidRPr="001560B5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1" o:spid="_x0000_s1026" type="#_x0000_t202" style="position:absolute;margin-left:349.9pt;margin-top:263.6pt;width:99.45pt;height:106.6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" fillcolor="white [3201]" strokecolor="white [3212]" strokeweight=".5pt">
                <v:textbox>
                  <w:txbxContent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  <w:szCs w:val="32"/>
                        </w:rPr>
                        <w:t>307</w:t>
                      </w:r>
                    </w:p>
                    <w:p w:rsidR="00D95504" w:rsidRPr="00CF201C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CF201C">
                        <w:rPr>
                          <w:rFonts w:ascii="Arial Narrow" w:hAnsi="Arial Narrow"/>
                          <w:sz w:val="32"/>
                        </w:rPr>
                        <w:t>Chemie</w:t>
                      </w:r>
                    </w:p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proofErr w:type="spellStart"/>
                      <w:r w:rsidRPr="00CF201C">
                        <w:rPr>
                          <w:rFonts w:ascii="Arial Narrow" w:hAnsi="Arial Narrow"/>
                          <w:sz w:val="32"/>
                        </w:rPr>
                        <w:t>Vorber</w:t>
                      </w:r>
                      <w:proofErr w:type="spellEnd"/>
                      <w:r w:rsidRPr="00CF201C">
                        <w:rPr>
                          <w:rFonts w:ascii="Arial Narrow" w:hAnsi="Arial Narrow"/>
                          <w:sz w:val="32"/>
                        </w:rPr>
                        <w:t xml:space="preserve">. </w:t>
                      </w:r>
                      <w:proofErr w:type="spellStart"/>
                      <w:r w:rsidRPr="00CF201C">
                        <w:rPr>
                          <w:rFonts w:ascii="Arial Narrow" w:hAnsi="Arial Narrow"/>
                          <w:sz w:val="32"/>
                        </w:rPr>
                        <w:t>Samml</w:t>
                      </w:r>
                      <w:proofErr w:type="spellEnd"/>
                      <w:r w:rsidRPr="001560B5">
                        <w:rPr>
                          <w:rFonts w:ascii="Arial Narrow" w:hAnsi="Arial Narrow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035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D739AA0" wp14:editId="46FFC8D0">
                <wp:simplePos x="0" y="0"/>
                <wp:positionH relativeFrom="column">
                  <wp:posOffset>3853287</wp:posOffset>
                </wp:positionH>
                <wp:positionV relativeFrom="paragraph">
                  <wp:posOffset>-603885</wp:posOffset>
                </wp:positionV>
                <wp:extent cx="795531" cy="269356"/>
                <wp:effectExtent l="0" t="0" r="24130" b="16510"/>
                <wp:wrapNone/>
                <wp:docPr id="170" name="Textfeld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531" cy="269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577" w:rsidRPr="004425D0" w:rsidRDefault="00903577" w:rsidP="00903577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4425D0">
                              <w:rPr>
                                <w:rFonts w:ascii="Arial Narrow" w:hAnsi="Arial Narrow"/>
                                <w:sz w:val="28"/>
                              </w:rPr>
                              <w:t>Norden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70" o:spid="_x0000_s1027" type="#_x0000_t202" style="position:absolute;margin-left:303.4pt;margin-top:-47.55pt;width:62.65pt;height:21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" fillcolor="white [3201]" strokecolor="white [3212]" strokeweight=".5pt">
                <v:textbox>
                  <w:txbxContent>
                    <w:p w:rsidR="00903577" w:rsidRPr="004425D0" w:rsidRDefault="00903577" w:rsidP="00903577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4425D0">
                        <w:rPr>
                          <w:rFonts w:ascii="Arial Narrow" w:hAnsi="Arial Narrow"/>
                          <w:sz w:val="28"/>
                        </w:rPr>
                        <w:t>Norden</w:t>
                      </w:r>
                    </w:p>
                  </w:txbxContent>
                </v:textbox>
              </v:shape>
            </w:pict>
          </mc:Fallback>
        </mc:AlternateContent>
      </w:r>
      <w:r w:rsidR="0090357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C7A17D" wp14:editId="4E8B0EA7">
                <wp:simplePos x="0" y="0"/>
                <wp:positionH relativeFrom="column">
                  <wp:posOffset>3458672</wp:posOffset>
                </wp:positionH>
                <wp:positionV relativeFrom="paragraph">
                  <wp:posOffset>-775286</wp:posOffset>
                </wp:positionV>
                <wp:extent cx="276225" cy="435610"/>
                <wp:effectExtent l="0" t="0" r="28575" b="21590"/>
                <wp:wrapNone/>
                <wp:docPr id="168" name="Gleichschenkliges Dreieck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356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68" o:spid="_x0000_s1026" type="#_x0000_t5" style="position:absolute;margin-left:272.35pt;margin-top:-61.05pt;width:21.75pt;height:34.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" fillcolor="black [3200]" strokecolor="black [1600]" strokeweight="2pt"/>
            </w:pict>
          </mc:Fallback>
        </mc:AlternateContent>
      </w:r>
      <w:r w:rsidR="002437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7BDF921" wp14:editId="5E0B465F">
                <wp:simplePos x="0" y="0"/>
                <wp:positionH relativeFrom="column">
                  <wp:posOffset>-745416</wp:posOffset>
                </wp:positionH>
                <wp:positionV relativeFrom="paragraph">
                  <wp:posOffset>6700413</wp:posOffset>
                </wp:positionV>
                <wp:extent cx="711901" cy="510301"/>
                <wp:effectExtent l="0" t="0" r="12065" b="23495"/>
                <wp:wrapNone/>
                <wp:docPr id="167" name="Textfeld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901" cy="510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771" w:rsidRPr="00243771" w:rsidRDefault="00243771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Treppen-</w:t>
                            </w:r>
                            <w:r w:rsidRPr="00243771">
                              <w:rPr>
                                <w:rFonts w:ascii="Arial Narrow" w:hAnsi="Arial Narrow"/>
                                <w:sz w:val="24"/>
                              </w:rPr>
                              <w:t>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7" o:spid="_x0000_s1028" type="#_x0000_t202" style="position:absolute;margin-left:-58.7pt;margin-top:527.6pt;width:56.05pt;height:40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" fillcolor="white [3201]" strokecolor="white [3212]" strokeweight=".5pt">
                <v:textbox>
                  <w:txbxContent>
                    <w:p w:rsidR="00243771" w:rsidRPr="00243771" w:rsidRDefault="00243771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Treppen-</w:t>
                      </w:r>
                      <w:r w:rsidRPr="00243771">
                        <w:rPr>
                          <w:rFonts w:ascii="Arial Narrow" w:hAnsi="Arial Narrow"/>
                          <w:sz w:val="24"/>
                        </w:rPr>
                        <w:t>haus</w:t>
                      </w:r>
                    </w:p>
                  </w:txbxContent>
                </v:textbox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978D1D" wp14:editId="5E0D933C">
                <wp:simplePos x="0" y="0"/>
                <wp:positionH relativeFrom="column">
                  <wp:posOffset>1368887</wp:posOffset>
                </wp:positionH>
                <wp:positionV relativeFrom="paragraph">
                  <wp:posOffset>6574196</wp:posOffset>
                </wp:positionV>
                <wp:extent cx="236954" cy="259748"/>
                <wp:effectExtent l="57150" t="38100" r="48895" b="83185"/>
                <wp:wrapNone/>
                <wp:docPr id="166" name="Gerade Verbindung mit Pfei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54" cy="2597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6" o:spid="_x0000_s1026" type="#_x0000_t32" style="position:absolute;margin-left:107.8pt;margin-top:517.65pt;width:18.65pt;height:20.4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D64ED2" wp14:editId="3D9AA8F4">
                <wp:simplePos x="0" y="0"/>
                <wp:positionH relativeFrom="column">
                  <wp:posOffset>1974034</wp:posOffset>
                </wp:positionH>
                <wp:positionV relativeFrom="paragraph">
                  <wp:posOffset>6574196</wp:posOffset>
                </wp:positionV>
                <wp:extent cx="178129" cy="264193"/>
                <wp:effectExtent l="57150" t="38100" r="31750" b="78740"/>
                <wp:wrapNone/>
                <wp:docPr id="165" name="Gerade Verbindung mit Pfei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29" cy="2641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65" o:spid="_x0000_s1026" type="#_x0000_t32" style="position:absolute;margin-left:155.45pt;margin-top:517.65pt;width:14.05pt;height:20.8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1506A3C" wp14:editId="35087895">
                <wp:simplePos x="0" y="0"/>
                <wp:positionH relativeFrom="column">
                  <wp:posOffset>1024008</wp:posOffset>
                </wp:positionH>
                <wp:positionV relativeFrom="paragraph">
                  <wp:posOffset>6914169</wp:posOffset>
                </wp:positionV>
                <wp:extent cx="154379" cy="296883"/>
                <wp:effectExtent l="76200" t="38100" r="74295" b="84455"/>
                <wp:wrapNone/>
                <wp:docPr id="164" name="Gerade Verbindung mit Pfei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79" cy="296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64" o:spid="_x0000_s1026" type="#_x0000_t32" style="position:absolute;margin-left:80.65pt;margin-top:544.4pt;width:12.15pt;height:23.4pt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106BE7A" wp14:editId="1AC619B3">
                <wp:simplePos x="0" y="0"/>
                <wp:positionH relativeFrom="column">
                  <wp:posOffset>2923540</wp:posOffset>
                </wp:positionH>
                <wp:positionV relativeFrom="paragraph">
                  <wp:posOffset>6913880</wp:posOffset>
                </wp:positionV>
                <wp:extent cx="133985" cy="299085"/>
                <wp:effectExtent l="76200" t="38100" r="75565" b="81915"/>
                <wp:wrapNone/>
                <wp:docPr id="162" name="Gerade Verbindung mit Pfei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" cy="299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62" o:spid="_x0000_s1026" type="#_x0000_t32" style="position:absolute;margin-left:230.2pt;margin-top:544.4pt;width:10.55pt;height:23.55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CD4B787" wp14:editId="4791852B">
                <wp:simplePos x="0" y="0"/>
                <wp:positionH relativeFrom="column">
                  <wp:posOffset>1974034</wp:posOffset>
                </wp:positionH>
                <wp:positionV relativeFrom="paragraph">
                  <wp:posOffset>6914169</wp:posOffset>
                </wp:positionV>
                <wp:extent cx="118753" cy="299538"/>
                <wp:effectExtent l="95250" t="38100" r="71755" b="81915"/>
                <wp:wrapNone/>
                <wp:docPr id="163" name="Gerade Verbindung mit Pfei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3" cy="2995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63" o:spid="_x0000_s1026" type="#_x0000_t32" style="position:absolute;margin-left:155.45pt;margin-top:544.4pt;width:9.35pt;height:23.6pt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4AE9545" wp14:editId="28A138F5">
                <wp:simplePos x="0" y="0"/>
                <wp:positionH relativeFrom="column">
                  <wp:posOffset>4443623</wp:posOffset>
                </wp:positionH>
                <wp:positionV relativeFrom="paragraph">
                  <wp:posOffset>7043313</wp:posOffset>
                </wp:positionV>
                <wp:extent cx="214234" cy="167739"/>
                <wp:effectExtent l="57150" t="38100" r="52705" b="80010"/>
                <wp:wrapNone/>
                <wp:docPr id="161" name="Gerade Verbindung mit Pfei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234" cy="1677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61" o:spid="_x0000_s1026" type="#_x0000_t32" style="position:absolute;margin-left:349.9pt;margin-top:554.6pt;width:16.85pt;height:13.2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12CE05" wp14:editId="08766671">
                <wp:simplePos x="0" y="0"/>
                <wp:positionH relativeFrom="column">
                  <wp:posOffset>299613</wp:posOffset>
                </wp:positionH>
                <wp:positionV relativeFrom="paragraph">
                  <wp:posOffset>6913773</wp:posOffset>
                </wp:positionV>
                <wp:extent cx="4144488" cy="396"/>
                <wp:effectExtent l="0" t="133350" r="0" b="171450"/>
                <wp:wrapNone/>
                <wp:docPr id="160" name="Gerade Verbindung mit Pfei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4488" cy="3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60" o:spid="_x0000_s1026" type="#_x0000_t32" style="position:absolute;margin-left:23.6pt;margin-top:544.4pt;width:326.35pt;height:.05pt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44C19C" wp14:editId="05C45F3B">
                <wp:simplePos x="0" y="0"/>
                <wp:positionH relativeFrom="column">
                  <wp:posOffset>-780415</wp:posOffset>
                </wp:positionH>
                <wp:positionV relativeFrom="paragraph">
                  <wp:posOffset>6479540</wp:posOffset>
                </wp:positionV>
                <wp:extent cx="1009650" cy="895350"/>
                <wp:effectExtent l="0" t="0" r="1905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8" o:spid="_x0000_s1026" style="position:absolute;margin-left:-61.45pt;margin-top:510.2pt;width:79.5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" fillcolor="white [3212]" strokecolor="#243f60 [1604]" strokeweight="2pt"/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8620F1" wp14:editId="09AA9479">
                <wp:simplePos x="0" y="0"/>
                <wp:positionH relativeFrom="column">
                  <wp:posOffset>-31115</wp:posOffset>
                </wp:positionH>
                <wp:positionV relativeFrom="paragraph">
                  <wp:posOffset>7089775</wp:posOffset>
                </wp:positionV>
                <wp:extent cx="266700" cy="0"/>
                <wp:effectExtent l="0" t="0" r="19050" b="19050"/>
                <wp:wrapNone/>
                <wp:docPr id="94" name="Gerade Verbindung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558.25pt" to="18.55pt,5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" strokecolor="#4579b8 [3044]"/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0E8E0B" wp14:editId="796C1CA7">
                <wp:simplePos x="0" y="0"/>
                <wp:positionH relativeFrom="column">
                  <wp:posOffset>-36195</wp:posOffset>
                </wp:positionH>
                <wp:positionV relativeFrom="paragraph">
                  <wp:posOffset>6912610</wp:posOffset>
                </wp:positionV>
                <wp:extent cx="266700" cy="171450"/>
                <wp:effectExtent l="0" t="0" r="19050" b="19050"/>
                <wp:wrapNone/>
                <wp:docPr id="93" name="Gerade Verbindung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3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544.3pt" to="18.15pt,5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" strokecolor="#4579b8 [3044]"/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9418CC" wp14:editId="238813C4">
                <wp:simplePos x="0" y="0"/>
                <wp:positionH relativeFrom="column">
                  <wp:posOffset>-45085</wp:posOffset>
                </wp:positionH>
                <wp:positionV relativeFrom="paragraph">
                  <wp:posOffset>6699885</wp:posOffset>
                </wp:positionV>
                <wp:extent cx="266700" cy="213360"/>
                <wp:effectExtent l="0" t="0" r="19050" b="34290"/>
                <wp:wrapNone/>
                <wp:docPr id="92" name="Gerade Verbindung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2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55pt,527.55pt" to="17.45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" strokecolor="#4579b8 [3044]"/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6B0EE2" wp14:editId="4426D549">
                <wp:simplePos x="0" y="0"/>
                <wp:positionH relativeFrom="column">
                  <wp:posOffset>3601695</wp:posOffset>
                </wp:positionH>
                <wp:positionV relativeFrom="paragraph">
                  <wp:posOffset>6574196</wp:posOffset>
                </wp:positionV>
                <wp:extent cx="323108" cy="268721"/>
                <wp:effectExtent l="57150" t="38100" r="39370" b="93345"/>
                <wp:wrapNone/>
                <wp:docPr id="159" name="Gerade Verbindung mit Pfei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108" cy="2687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9" o:spid="_x0000_s1026" type="#_x0000_t32" style="position:absolute;margin-left:283.6pt;margin-top:517.65pt;width:25.45pt;height:21.1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0D11B8D" wp14:editId="111AB562">
                <wp:simplePos x="0" y="0"/>
                <wp:positionH relativeFrom="column">
                  <wp:posOffset>3992839</wp:posOffset>
                </wp:positionH>
                <wp:positionV relativeFrom="paragraph">
                  <wp:posOffset>5596750</wp:posOffset>
                </wp:positionV>
                <wp:extent cx="210053" cy="185304"/>
                <wp:effectExtent l="57150" t="38100" r="38100" b="81915"/>
                <wp:wrapNone/>
                <wp:docPr id="158" name="Gerade Verbindung mit Pfei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053" cy="185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8" o:spid="_x0000_s1026" type="#_x0000_t32" style="position:absolute;margin-left:314.4pt;margin-top:440.7pt;width:16.55pt;height:14.6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AD3D2E" wp14:editId="3910D99D">
                <wp:simplePos x="0" y="0"/>
                <wp:positionH relativeFrom="column">
                  <wp:posOffset>3601695</wp:posOffset>
                </wp:positionH>
                <wp:positionV relativeFrom="paragraph">
                  <wp:posOffset>5020549</wp:posOffset>
                </wp:positionV>
                <wp:extent cx="248640" cy="290451"/>
                <wp:effectExtent l="57150" t="38100" r="75565" b="90805"/>
                <wp:wrapNone/>
                <wp:docPr id="157" name="Gerade Verbindung mit Pfei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40" cy="290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7" o:spid="_x0000_s1026" type="#_x0000_t32" style="position:absolute;margin-left:283.6pt;margin-top:395.3pt;width:19.6pt;height:22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B1DFF5" wp14:editId="2DE9B32A">
                <wp:simplePos x="0" y="0"/>
                <wp:positionH relativeFrom="column">
                  <wp:posOffset>3921587</wp:posOffset>
                </wp:positionH>
                <wp:positionV relativeFrom="paragraph">
                  <wp:posOffset>2793431</wp:posOffset>
                </wp:positionV>
                <wp:extent cx="281305" cy="239073"/>
                <wp:effectExtent l="57150" t="38100" r="61595" b="85090"/>
                <wp:wrapNone/>
                <wp:docPr id="154" name="Gerade Verbindung mit Pfei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05" cy="239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4" o:spid="_x0000_s1026" type="#_x0000_t32" style="position:absolute;margin-left:308.8pt;margin-top:219.95pt;width:22.15pt;height:18.8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98B2114" wp14:editId="6980FFC3">
                <wp:simplePos x="0" y="0"/>
                <wp:positionH relativeFrom="column">
                  <wp:posOffset>3924803</wp:posOffset>
                </wp:positionH>
                <wp:positionV relativeFrom="paragraph">
                  <wp:posOffset>1594518</wp:posOffset>
                </wp:positionV>
                <wp:extent cx="281330" cy="225136"/>
                <wp:effectExtent l="57150" t="38100" r="61595" b="80010"/>
                <wp:wrapNone/>
                <wp:docPr id="153" name="Gerade Verbindung mit Pfei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30" cy="225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3" o:spid="_x0000_s1026" type="#_x0000_t32" style="position:absolute;margin-left:309.05pt;margin-top:125.55pt;width:22.15pt;height:17.75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E0D3A7" wp14:editId="10247228">
                <wp:simplePos x="0" y="0"/>
                <wp:positionH relativeFrom="column">
                  <wp:posOffset>4774878</wp:posOffset>
                </wp:positionH>
                <wp:positionV relativeFrom="paragraph">
                  <wp:posOffset>1510451</wp:posOffset>
                </wp:positionV>
                <wp:extent cx="244929" cy="213599"/>
                <wp:effectExtent l="57150" t="38100" r="60325" b="91440"/>
                <wp:wrapNone/>
                <wp:docPr id="151" name="Gerade Verbindung mit Pfei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929" cy="2135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1" o:spid="_x0000_s1026" type="#_x0000_t32" style="position:absolute;margin-left:375.95pt;margin-top:118.95pt;width:19.3pt;height:16.8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3C1CC1" wp14:editId="5A28091B">
                <wp:simplePos x="0" y="0"/>
                <wp:positionH relativeFrom="column">
                  <wp:posOffset>4206133</wp:posOffset>
                </wp:positionH>
                <wp:positionV relativeFrom="paragraph">
                  <wp:posOffset>1154636</wp:posOffset>
                </wp:positionV>
                <wp:extent cx="329260" cy="249382"/>
                <wp:effectExtent l="57150" t="38100" r="71120" b="93980"/>
                <wp:wrapNone/>
                <wp:docPr id="150" name="Gerade Verbindung mit Pfei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60" cy="2493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0" o:spid="_x0000_s1026" type="#_x0000_t32" style="position:absolute;margin-left:331.2pt;margin-top:90.9pt;width:25.95pt;height:19.6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F2275A" wp14:editId="00DC79AC">
                <wp:simplePos x="0" y="0"/>
                <wp:positionH relativeFrom="column">
                  <wp:posOffset>2544049</wp:posOffset>
                </wp:positionH>
                <wp:positionV relativeFrom="paragraph">
                  <wp:posOffset>1214013</wp:posOffset>
                </wp:positionV>
                <wp:extent cx="439387" cy="190005"/>
                <wp:effectExtent l="57150" t="38100" r="0" b="114935"/>
                <wp:wrapNone/>
                <wp:docPr id="149" name="Gerade Verbindung mit Pfei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190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49" o:spid="_x0000_s1026" type="#_x0000_t32" style="position:absolute;margin-left:200.3pt;margin-top:95.6pt;width:34.6pt;height:14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346406" wp14:editId="65EDF7EB">
                <wp:simplePos x="0" y="0"/>
                <wp:positionH relativeFrom="column">
                  <wp:posOffset>2239249</wp:posOffset>
                </wp:positionH>
                <wp:positionV relativeFrom="paragraph">
                  <wp:posOffset>1594023</wp:posOffset>
                </wp:positionV>
                <wp:extent cx="244904" cy="133350"/>
                <wp:effectExtent l="0" t="38100" r="60325" b="114300"/>
                <wp:wrapNone/>
                <wp:docPr id="148" name="Gerade Verbindung mit Pfei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904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148" o:spid="_x0000_s1026" type="#_x0000_t32" style="position:absolute;margin-left:176.3pt;margin-top:125.5pt;width:19.3pt;height:10.5pt;flip:y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4CF17C" wp14:editId="23D914FD">
                <wp:simplePos x="0" y="0"/>
                <wp:positionH relativeFrom="column">
                  <wp:posOffset>1024008</wp:posOffset>
                </wp:positionH>
                <wp:positionV relativeFrom="paragraph">
                  <wp:posOffset>1214013</wp:posOffset>
                </wp:positionV>
                <wp:extent cx="296883" cy="193221"/>
                <wp:effectExtent l="57150" t="38100" r="65405" b="92710"/>
                <wp:wrapNone/>
                <wp:docPr id="147" name="Gerade Verbindung mit Pfei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1932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47" o:spid="_x0000_s1026" type="#_x0000_t32" style="position:absolute;margin-left:80.65pt;margin-top:95.6pt;width:23.4pt;height:15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071D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06F9F6" wp14:editId="58B03A37">
                <wp:simplePos x="0" y="0"/>
                <wp:positionH relativeFrom="column">
                  <wp:posOffset>679623</wp:posOffset>
                </wp:positionH>
                <wp:positionV relativeFrom="paragraph">
                  <wp:posOffset>1499021</wp:posOffset>
                </wp:positionV>
                <wp:extent cx="4191990" cy="11875"/>
                <wp:effectExtent l="0" t="133350" r="0" b="160020"/>
                <wp:wrapNone/>
                <wp:docPr id="146" name="Gerade Verbindung mit Pfei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990" cy="11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46" o:spid="_x0000_s1026" type="#_x0000_t32" style="position:absolute;margin-left:53.5pt;margin-top:118.05pt;width:330.1pt;height:.9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265C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B646BD" wp14:editId="1AC4BD0B">
                <wp:simplePos x="0" y="0"/>
                <wp:positionH relativeFrom="column">
                  <wp:posOffset>3072765</wp:posOffset>
                </wp:positionH>
                <wp:positionV relativeFrom="paragraph">
                  <wp:posOffset>5029835</wp:posOffset>
                </wp:positionV>
                <wp:extent cx="304800" cy="304800"/>
                <wp:effectExtent l="0" t="0" r="19050" b="19050"/>
                <wp:wrapNone/>
                <wp:docPr id="121" name="Flussdiagramm: Zusammenführun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ssdiagramm: Zusammenführung 121" o:spid="_x0000_s1026" type="#_x0000_t123" style="position:absolute;margin-left:241.95pt;margin-top:396.05pt;width:24pt;height:2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" fillcolor="white [3212]" strokecolor="#243f60 [1604]" strokeweight="2pt"/>
            </w:pict>
          </mc:Fallback>
        </mc:AlternateContent>
      </w:r>
      <w:r w:rsidR="007265C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95168E" wp14:editId="5A8F0AF8">
                <wp:simplePos x="0" y="0"/>
                <wp:positionH relativeFrom="column">
                  <wp:posOffset>2146300</wp:posOffset>
                </wp:positionH>
                <wp:positionV relativeFrom="paragraph">
                  <wp:posOffset>5029835</wp:posOffset>
                </wp:positionV>
                <wp:extent cx="304800" cy="304800"/>
                <wp:effectExtent l="0" t="0" r="19050" b="19050"/>
                <wp:wrapNone/>
                <wp:docPr id="122" name="Flussdiagramm: Zusammenführung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22" o:spid="_x0000_s1026" type="#_x0000_t123" style="position:absolute;margin-left:169pt;margin-top:396.05pt;width:24pt;height:2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" fillcolor="white [3212]" strokecolor="#243f60 [1604]" strokeweight="2pt"/>
            </w:pict>
          </mc:Fallback>
        </mc:AlternateContent>
      </w:r>
      <w:r w:rsidR="007265C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A4AD93" wp14:editId="14A3C64F">
                <wp:simplePos x="0" y="0"/>
                <wp:positionH relativeFrom="column">
                  <wp:posOffset>2152163</wp:posOffset>
                </wp:positionH>
                <wp:positionV relativeFrom="paragraph">
                  <wp:posOffset>5311000</wp:posOffset>
                </wp:positionV>
                <wp:extent cx="1139190" cy="842843"/>
                <wp:effectExtent l="0" t="0" r="22860" b="14605"/>
                <wp:wrapNone/>
                <wp:docPr id="145" name="Textfel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842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CA" w:rsidRPr="007265CA" w:rsidRDefault="007265CA" w:rsidP="007265CA">
                            <w:pPr>
                              <w:spacing w:line="280" w:lineRule="exact"/>
                              <w:contextualSpacing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7265CA">
                              <w:rPr>
                                <w:rFonts w:ascii="Arial Narrow" w:hAnsi="Arial Narrow"/>
                                <w:sz w:val="24"/>
                              </w:rPr>
                              <w:t>322</w:t>
                            </w:r>
                          </w:p>
                          <w:p w:rsidR="007265CA" w:rsidRDefault="007265CA" w:rsidP="007265CA">
                            <w:pPr>
                              <w:spacing w:line="280" w:lineRule="exact"/>
                              <w:contextualSpacing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7265CA">
                              <w:rPr>
                                <w:rFonts w:ascii="Arial Narrow" w:hAnsi="Arial Narrow"/>
                                <w:sz w:val="24"/>
                              </w:rPr>
                              <w:t>Physik 2</w:t>
                            </w:r>
                          </w:p>
                          <w:p w:rsidR="007265CA" w:rsidRDefault="007265CA" w:rsidP="007265CA">
                            <w:pPr>
                              <w:spacing w:line="280" w:lineRule="exact"/>
                              <w:contextualSpacing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Lehrsaal</w:t>
                            </w:r>
                          </w:p>
                          <w:p w:rsidR="007265CA" w:rsidRPr="00CF201C" w:rsidRDefault="00CF201C" w:rsidP="007265CA">
                            <w:pPr>
                              <w:spacing w:line="280" w:lineRule="exact"/>
                              <w:contextualSpacing/>
                              <w:jc w:val="center"/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 xml:space="preserve">34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5" o:spid="_x0000_s1029" type="#_x0000_t202" style="position:absolute;margin-left:169.45pt;margin-top:418.2pt;width:89.7pt;height:66.3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" fillcolor="white [3201]" strokecolor="white [3212]" strokeweight=".5pt">
                <v:textbox>
                  <w:txbxContent>
                    <w:p w:rsidR="007265CA" w:rsidRPr="007265CA" w:rsidRDefault="007265CA" w:rsidP="007265CA">
                      <w:pPr>
                        <w:spacing w:line="280" w:lineRule="exact"/>
                        <w:contextualSpacing/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 w:rsidRPr="007265CA">
                        <w:rPr>
                          <w:rFonts w:ascii="Arial Narrow" w:hAnsi="Arial Narrow"/>
                          <w:sz w:val="24"/>
                        </w:rPr>
                        <w:t>322</w:t>
                      </w:r>
                    </w:p>
                    <w:p w:rsidR="007265CA" w:rsidRDefault="007265CA" w:rsidP="007265CA">
                      <w:pPr>
                        <w:spacing w:line="280" w:lineRule="exact"/>
                        <w:contextualSpacing/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 w:rsidRPr="007265CA">
                        <w:rPr>
                          <w:rFonts w:ascii="Arial Narrow" w:hAnsi="Arial Narrow"/>
                          <w:sz w:val="24"/>
                        </w:rPr>
                        <w:t>Physik 2</w:t>
                      </w:r>
                    </w:p>
                    <w:p w:rsidR="007265CA" w:rsidRDefault="007265CA" w:rsidP="007265CA">
                      <w:pPr>
                        <w:spacing w:line="280" w:lineRule="exact"/>
                        <w:contextualSpacing/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Lehrsaal</w:t>
                      </w:r>
                    </w:p>
                    <w:p w:rsidR="007265CA" w:rsidRPr="00CF201C" w:rsidRDefault="00CF201C" w:rsidP="007265CA">
                      <w:pPr>
                        <w:spacing w:line="280" w:lineRule="exact"/>
                        <w:contextualSpacing/>
                        <w:jc w:val="center"/>
                        <w:rPr>
                          <w:rFonts w:ascii="Arial Narrow" w:hAnsi="Arial Narrow"/>
                          <w:i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4"/>
                        </w:rPr>
                        <w:t xml:space="preserve">34 </w:t>
                      </w:r>
                      <w:proofErr w:type="spellStart"/>
                      <w:r>
                        <w:rPr>
                          <w:rFonts w:ascii="Arial Narrow" w:hAnsi="Arial Narrow"/>
                          <w:i/>
                          <w:sz w:val="24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65C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B795F" wp14:editId="6F6C25F3">
                <wp:simplePos x="0" y="0"/>
                <wp:positionH relativeFrom="column">
                  <wp:posOffset>3049905</wp:posOffset>
                </wp:positionH>
                <wp:positionV relativeFrom="paragraph">
                  <wp:posOffset>6158865</wp:posOffset>
                </wp:positionV>
                <wp:extent cx="304800" cy="304800"/>
                <wp:effectExtent l="0" t="0" r="19050" b="19050"/>
                <wp:wrapNone/>
                <wp:docPr id="119" name="Flussdiagramm: Zusammenführung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19" o:spid="_x0000_s1026" type="#_x0000_t123" style="position:absolute;margin-left:240.15pt;margin-top:484.95pt;width:24pt;height:2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" fillcolor="white [3212]" strokecolor="#243f60 [1604]" strokeweight="2pt"/>
            </w:pict>
          </mc:Fallback>
        </mc:AlternateContent>
      </w:r>
      <w:r w:rsidR="007265C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F8BF75" wp14:editId="3BD5BFCC">
                <wp:simplePos x="0" y="0"/>
                <wp:positionH relativeFrom="column">
                  <wp:posOffset>2087245</wp:posOffset>
                </wp:positionH>
                <wp:positionV relativeFrom="paragraph">
                  <wp:posOffset>6162675</wp:posOffset>
                </wp:positionV>
                <wp:extent cx="304800" cy="304800"/>
                <wp:effectExtent l="0" t="0" r="19050" b="19050"/>
                <wp:wrapNone/>
                <wp:docPr id="120" name="Flussdiagramm: Zusammenführung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20" o:spid="_x0000_s1026" type="#_x0000_t123" style="position:absolute;margin-left:164.35pt;margin-top:485.25pt;width:24pt;height:2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" fillcolor="white [3212]" strokecolor="#243f60 [1604]" strokeweight="2pt"/>
            </w:pict>
          </mc:Fallback>
        </mc:AlternateContent>
      </w:r>
      <w:r w:rsidR="007265C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2BDC37" wp14:editId="37ABDB0F">
                <wp:simplePos x="0" y="0"/>
                <wp:positionH relativeFrom="column">
                  <wp:posOffset>2421296</wp:posOffset>
                </wp:positionH>
                <wp:positionV relativeFrom="paragraph">
                  <wp:posOffset>3855250</wp:posOffset>
                </wp:positionV>
                <wp:extent cx="850265" cy="660400"/>
                <wp:effectExtent l="0" t="0" r="26035" b="25400"/>
                <wp:wrapNone/>
                <wp:docPr id="144" name="Textfel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CA" w:rsidRPr="007265CA" w:rsidRDefault="007265CA" w:rsidP="007265CA">
                            <w:pPr>
                              <w:spacing w:line="280" w:lineRule="exact"/>
                              <w:contextualSpacing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7265CA">
                              <w:rPr>
                                <w:rFonts w:ascii="Arial Narrow" w:hAnsi="Arial Narrow"/>
                                <w:sz w:val="24"/>
                              </w:rPr>
                              <w:t>321</w:t>
                            </w:r>
                          </w:p>
                          <w:p w:rsidR="007265CA" w:rsidRPr="007265CA" w:rsidRDefault="007265CA" w:rsidP="007265CA">
                            <w:pPr>
                              <w:spacing w:line="280" w:lineRule="exact"/>
                              <w:contextualSpacing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Physik 1</w:t>
                            </w:r>
                          </w:p>
                          <w:p w:rsidR="00CF201C" w:rsidRPr="00CF201C" w:rsidRDefault="00CF201C" w:rsidP="00CF201C">
                            <w:pPr>
                              <w:spacing w:line="280" w:lineRule="exact"/>
                              <w:contextualSpacing/>
                              <w:jc w:val="center"/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 xml:space="preserve">34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>SuS</w:t>
                            </w:r>
                            <w:proofErr w:type="spellEnd"/>
                          </w:p>
                          <w:p w:rsidR="007265CA" w:rsidRPr="00CF201C" w:rsidRDefault="007265CA" w:rsidP="00CF201C">
                            <w:pPr>
                              <w:spacing w:line="280" w:lineRule="exact"/>
                              <w:contextualSpacing/>
                              <w:jc w:val="center"/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4" o:spid="_x0000_s1030" type="#_x0000_t202" style="position:absolute;margin-left:190.65pt;margin-top:303.55pt;width:66.95pt;height:52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" fillcolor="white [3201]" strokecolor="white [3212]" strokeweight=".5pt">
                <v:textbox>
                  <w:txbxContent>
                    <w:p w:rsidR="007265CA" w:rsidRPr="007265CA" w:rsidRDefault="007265CA" w:rsidP="007265CA">
                      <w:pPr>
                        <w:spacing w:line="280" w:lineRule="exact"/>
                        <w:contextualSpacing/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 w:rsidRPr="007265CA">
                        <w:rPr>
                          <w:rFonts w:ascii="Arial Narrow" w:hAnsi="Arial Narrow"/>
                          <w:sz w:val="24"/>
                        </w:rPr>
                        <w:t>321</w:t>
                      </w:r>
                    </w:p>
                    <w:p w:rsidR="007265CA" w:rsidRPr="007265CA" w:rsidRDefault="007265CA" w:rsidP="007265CA">
                      <w:pPr>
                        <w:spacing w:line="280" w:lineRule="exact"/>
                        <w:contextualSpacing/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Physik 1</w:t>
                      </w:r>
                    </w:p>
                    <w:p w:rsidR="00CF201C" w:rsidRPr="00CF201C" w:rsidRDefault="00CF201C" w:rsidP="00CF201C">
                      <w:pPr>
                        <w:spacing w:line="280" w:lineRule="exact"/>
                        <w:contextualSpacing/>
                        <w:jc w:val="center"/>
                        <w:rPr>
                          <w:rFonts w:ascii="Arial Narrow" w:hAnsi="Arial Narrow"/>
                          <w:i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4"/>
                        </w:rPr>
                        <w:t xml:space="preserve">34 </w:t>
                      </w:r>
                      <w:proofErr w:type="spellStart"/>
                      <w:r>
                        <w:rPr>
                          <w:rFonts w:ascii="Arial Narrow" w:hAnsi="Arial Narrow"/>
                          <w:i/>
                          <w:sz w:val="24"/>
                        </w:rPr>
                        <w:t>SuS</w:t>
                      </w:r>
                      <w:proofErr w:type="spellEnd"/>
                    </w:p>
                    <w:p w:rsidR="007265CA" w:rsidRPr="00CF201C" w:rsidRDefault="007265CA" w:rsidP="00CF201C">
                      <w:pPr>
                        <w:spacing w:line="280" w:lineRule="exact"/>
                        <w:contextualSpacing/>
                        <w:jc w:val="center"/>
                        <w:rPr>
                          <w:rFonts w:ascii="Arial Narrow" w:hAnsi="Arial Narrow"/>
                          <w:i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65C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6FFA750" wp14:editId="28C2923D">
                <wp:simplePos x="0" y="0"/>
                <wp:positionH relativeFrom="column">
                  <wp:posOffset>2480788</wp:posOffset>
                </wp:positionH>
                <wp:positionV relativeFrom="paragraph">
                  <wp:posOffset>2211268</wp:posOffset>
                </wp:positionV>
                <wp:extent cx="807085" cy="807085"/>
                <wp:effectExtent l="0" t="0" r="12065" b="12065"/>
                <wp:wrapNone/>
                <wp:docPr id="143" name="Textfel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8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0B5" w:rsidRPr="001560B5" w:rsidRDefault="001560B5" w:rsidP="007265CA">
                            <w:pPr>
                              <w:spacing w:line="280" w:lineRule="exact"/>
                              <w:contextualSpacing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>320</w:t>
                            </w:r>
                          </w:p>
                          <w:p w:rsidR="001560B5" w:rsidRPr="001560B5" w:rsidRDefault="001560B5" w:rsidP="007265CA">
                            <w:pPr>
                              <w:spacing w:line="280" w:lineRule="exact"/>
                              <w:contextualSpacing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>Biologie Lehrsaal 1</w:t>
                            </w:r>
                          </w:p>
                          <w:p w:rsidR="00CF201C" w:rsidRPr="00CF201C" w:rsidRDefault="00CF201C" w:rsidP="00CF201C">
                            <w:pPr>
                              <w:spacing w:line="280" w:lineRule="exact"/>
                              <w:contextualSpacing/>
                              <w:jc w:val="center"/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 xml:space="preserve">34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>SuS</w:t>
                            </w:r>
                            <w:proofErr w:type="spellEnd"/>
                          </w:p>
                          <w:p w:rsidR="001560B5" w:rsidRPr="001560B5" w:rsidRDefault="001560B5" w:rsidP="00CF201C">
                            <w:pPr>
                              <w:spacing w:line="280" w:lineRule="exact"/>
                              <w:contextualSpacing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3" o:spid="_x0000_s1031" type="#_x0000_t202" style="position:absolute;margin-left:195.35pt;margin-top:174.1pt;width:63.55pt;height:63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" fillcolor="white [3201]" strokecolor="white [3212]" strokeweight=".5pt">
                <v:textbox>
                  <w:txbxContent>
                    <w:p w:rsidR="001560B5" w:rsidRPr="001560B5" w:rsidRDefault="001560B5" w:rsidP="007265CA">
                      <w:pPr>
                        <w:spacing w:line="280" w:lineRule="exact"/>
                        <w:contextualSpacing/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 w:rsidRPr="001560B5">
                        <w:rPr>
                          <w:rFonts w:ascii="Arial Narrow" w:hAnsi="Arial Narrow"/>
                          <w:sz w:val="24"/>
                        </w:rPr>
                        <w:t>320</w:t>
                      </w:r>
                    </w:p>
                    <w:p w:rsidR="001560B5" w:rsidRPr="001560B5" w:rsidRDefault="001560B5" w:rsidP="007265CA">
                      <w:pPr>
                        <w:spacing w:line="280" w:lineRule="exact"/>
                        <w:contextualSpacing/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 w:rsidRPr="001560B5">
                        <w:rPr>
                          <w:rFonts w:ascii="Arial Narrow" w:hAnsi="Arial Narrow"/>
                          <w:sz w:val="24"/>
                        </w:rPr>
                        <w:t>Biologie Lehrsaal 1</w:t>
                      </w:r>
                    </w:p>
                    <w:p w:rsidR="00CF201C" w:rsidRPr="00CF201C" w:rsidRDefault="00CF201C" w:rsidP="00CF201C">
                      <w:pPr>
                        <w:spacing w:line="280" w:lineRule="exact"/>
                        <w:contextualSpacing/>
                        <w:jc w:val="center"/>
                        <w:rPr>
                          <w:rFonts w:ascii="Arial Narrow" w:hAnsi="Arial Narrow"/>
                          <w:i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4"/>
                        </w:rPr>
                        <w:t xml:space="preserve">34 </w:t>
                      </w:r>
                      <w:proofErr w:type="spellStart"/>
                      <w:r>
                        <w:rPr>
                          <w:rFonts w:ascii="Arial Narrow" w:hAnsi="Arial Narrow"/>
                          <w:i/>
                          <w:sz w:val="24"/>
                        </w:rPr>
                        <w:t>SuS</w:t>
                      </w:r>
                      <w:proofErr w:type="spellEnd"/>
                    </w:p>
                    <w:p w:rsidR="001560B5" w:rsidRPr="001560B5" w:rsidRDefault="001560B5" w:rsidP="00CF201C">
                      <w:pPr>
                        <w:spacing w:line="280" w:lineRule="exact"/>
                        <w:contextualSpacing/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70F065" wp14:editId="46C34269">
                <wp:simplePos x="0" y="0"/>
                <wp:positionH relativeFrom="column">
                  <wp:posOffset>2381885</wp:posOffset>
                </wp:positionH>
                <wp:positionV relativeFrom="paragraph">
                  <wp:posOffset>1900555</wp:posOffset>
                </wp:positionV>
                <wp:extent cx="304800" cy="304800"/>
                <wp:effectExtent l="0" t="0" r="19050" b="19050"/>
                <wp:wrapNone/>
                <wp:docPr id="96" name="Flussdiagramm: Zusammenführu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96" o:spid="_x0000_s1026" type="#_x0000_t123" style="position:absolute;margin-left:187.55pt;margin-top:149.65pt;width:24pt;height:2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" fillcolor="white [3212]" strokecolor="#243f60 [1604]" strokeweight="2pt"/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D78951" wp14:editId="26BBB3BB">
                <wp:simplePos x="0" y="0"/>
                <wp:positionH relativeFrom="column">
                  <wp:posOffset>2986405</wp:posOffset>
                </wp:positionH>
                <wp:positionV relativeFrom="paragraph">
                  <wp:posOffset>1880870</wp:posOffset>
                </wp:positionV>
                <wp:extent cx="304800" cy="304800"/>
                <wp:effectExtent l="0" t="0" r="19050" b="19050"/>
                <wp:wrapNone/>
                <wp:docPr id="106" name="Flussdiagramm: Zusammenführung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06" o:spid="_x0000_s1026" type="#_x0000_t123" style="position:absolute;margin-left:235.15pt;margin-top:148.1pt;width:24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" fillcolor="white [3212]" strokecolor="#243f60 [1604]" strokeweight="2pt"/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EAD578" wp14:editId="110C097B">
                <wp:simplePos x="0" y="0"/>
                <wp:positionH relativeFrom="column">
                  <wp:posOffset>3042285</wp:posOffset>
                </wp:positionH>
                <wp:positionV relativeFrom="paragraph">
                  <wp:posOffset>4645025</wp:posOffset>
                </wp:positionV>
                <wp:extent cx="304800" cy="304800"/>
                <wp:effectExtent l="0" t="0" r="19050" b="19050"/>
                <wp:wrapNone/>
                <wp:docPr id="111" name="Flussdiagramm: Zusammenführung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11" o:spid="_x0000_s1026" type="#_x0000_t123" style="position:absolute;margin-left:239.55pt;margin-top:365.75pt;width:24pt;height:2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" fillcolor="white [3212]" strokecolor="#243f60 [1604]" strokeweight="2pt"/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D45F98" wp14:editId="0F640EA2">
                <wp:simplePos x="0" y="0"/>
                <wp:positionH relativeFrom="column">
                  <wp:posOffset>2433955</wp:posOffset>
                </wp:positionH>
                <wp:positionV relativeFrom="paragraph">
                  <wp:posOffset>4629785</wp:posOffset>
                </wp:positionV>
                <wp:extent cx="304800" cy="304800"/>
                <wp:effectExtent l="0" t="0" r="19050" b="19050"/>
                <wp:wrapNone/>
                <wp:docPr id="112" name="Flussdiagramm: Zusammenführung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12" o:spid="_x0000_s1026" type="#_x0000_t123" style="position:absolute;margin-left:191.65pt;margin-top:364.55pt;width:24pt;height:2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" fillcolor="white [3212]" strokecolor="#243f60 [1604]" strokeweight="2pt"/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920A1D" wp14:editId="599AA2EC">
                <wp:simplePos x="0" y="0"/>
                <wp:positionH relativeFrom="column">
                  <wp:posOffset>2988310</wp:posOffset>
                </wp:positionH>
                <wp:positionV relativeFrom="paragraph">
                  <wp:posOffset>3531870</wp:posOffset>
                </wp:positionV>
                <wp:extent cx="304800" cy="304800"/>
                <wp:effectExtent l="0" t="0" r="19050" b="19050"/>
                <wp:wrapNone/>
                <wp:docPr id="113" name="Flussdiagramm: Zusammenführung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13" o:spid="_x0000_s1026" type="#_x0000_t123" style="position:absolute;margin-left:235.3pt;margin-top:278.1pt;width:24pt;height:2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" fillcolor="white [3212]" strokecolor="#243f60 [1604]" strokeweight="2pt"/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690DE8" wp14:editId="05472C6A">
                <wp:simplePos x="0" y="0"/>
                <wp:positionH relativeFrom="column">
                  <wp:posOffset>2395855</wp:posOffset>
                </wp:positionH>
                <wp:positionV relativeFrom="paragraph">
                  <wp:posOffset>3531870</wp:posOffset>
                </wp:positionV>
                <wp:extent cx="304800" cy="304800"/>
                <wp:effectExtent l="0" t="0" r="19050" b="19050"/>
                <wp:wrapNone/>
                <wp:docPr id="114" name="Flussdiagramm: Zusammenführung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14" o:spid="_x0000_s1026" type="#_x0000_t123" style="position:absolute;margin-left:188.65pt;margin-top:278.1pt;width:24pt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" fillcolor="white [3212]" strokecolor="#243f60 [1604]" strokeweight="2pt"/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7F9BA7" wp14:editId="38831189">
                <wp:simplePos x="0" y="0"/>
                <wp:positionH relativeFrom="column">
                  <wp:posOffset>2433955</wp:posOffset>
                </wp:positionH>
                <wp:positionV relativeFrom="paragraph">
                  <wp:posOffset>3027045</wp:posOffset>
                </wp:positionV>
                <wp:extent cx="304800" cy="304800"/>
                <wp:effectExtent l="0" t="0" r="19050" b="19050"/>
                <wp:wrapNone/>
                <wp:docPr id="108" name="Flussdiagramm: Zusammenführu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08" o:spid="_x0000_s1026" type="#_x0000_t123" style="position:absolute;margin-left:191.65pt;margin-top:238.35pt;width:24pt;height:2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" fillcolor="white [3212]" strokecolor="#243f60 [1604]" strokeweight="2pt"/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4493A2" wp14:editId="3CE05FAE">
                <wp:simplePos x="0" y="0"/>
                <wp:positionH relativeFrom="column">
                  <wp:posOffset>2969260</wp:posOffset>
                </wp:positionH>
                <wp:positionV relativeFrom="paragraph">
                  <wp:posOffset>3035894</wp:posOffset>
                </wp:positionV>
                <wp:extent cx="304800" cy="304800"/>
                <wp:effectExtent l="0" t="0" r="19050" b="19050"/>
                <wp:wrapNone/>
                <wp:docPr id="107" name="Flussdiagramm: Zusammenführung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07" o:spid="_x0000_s1026" type="#_x0000_t123" style="position:absolute;margin-left:233.8pt;margin-top:239.05pt;width:24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" fillcolor="white [3212]" strokecolor="#243f60 [1604]" strokeweight="2pt"/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C36809" wp14:editId="117AE23C">
                <wp:simplePos x="0" y="0"/>
                <wp:positionH relativeFrom="column">
                  <wp:posOffset>4444101</wp:posOffset>
                </wp:positionH>
                <wp:positionV relativeFrom="paragraph">
                  <wp:posOffset>1826334</wp:posOffset>
                </wp:positionV>
                <wp:extent cx="1263015" cy="1390139"/>
                <wp:effectExtent l="0" t="0" r="13335" b="19685"/>
                <wp:wrapNone/>
                <wp:docPr id="142" name="Textfel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1390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306</w:t>
                            </w:r>
                          </w:p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Chemie Lehrsaal 1</w:t>
                            </w:r>
                          </w:p>
                          <w:p w:rsidR="00D95504" w:rsidRPr="001560B5" w:rsidRDefault="00CF201C" w:rsidP="00CF201C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2" o:spid="_x0000_s1032" type="#_x0000_t202" style="position:absolute;margin-left:349.95pt;margin-top:143.8pt;width:99.45pt;height:109.4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" fillcolor="white [3201]" strokecolor="white [3212]" strokeweight=".5pt">
                <v:textbox>
                  <w:txbxContent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306</w:t>
                      </w:r>
                    </w:p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Chemie Lehrsaal 1</w:t>
                      </w:r>
                    </w:p>
                    <w:p w:rsidR="00D95504" w:rsidRPr="001560B5" w:rsidRDefault="00CF201C" w:rsidP="00CF201C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45DDC8" wp14:editId="3D5A0E29">
                <wp:simplePos x="0" y="0"/>
                <wp:positionH relativeFrom="column">
                  <wp:posOffset>4301597</wp:posOffset>
                </wp:positionH>
                <wp:positionV relativeFrom="paragraph">
                  <wp:posOffset>4930989</wp:posOffset>
                </wp:positionV>
                <wp:extent cx="1519687" cy="1543793"/>
                <wp:effectExtent l="0" t="0" r="23495" b="18415"/>
                <wp:wrapNone/>
                <wp:docPr id="140" name="Textfeld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687" cy="15437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308</w:t>
                            </w:r>
                          </w:p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Chemie 2</w:t>
                            </w:r>
                          </w:p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Lehrübung</w:t>
                            </w:r>
                          </w:p>
                          <w:p w:rsidR="00D95504" w:rsidRPr="001560B5" w:rsidRDefault="00CF201C" w:rsidP="00CF201C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0" o:spid="_x0000_s1033" type="#_x0000_t202" style="position:absolute;margin-left:338.7pt;margin-top:388.25pt;width:119.65pt;height:121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" fillcolor="white [3201]" strokecolor="#4f81bd [3204]" strokeweight="2pt">
                <v:textbox>
                  <w:txbxContent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308</w:t>
                      </w:r>
                    </w:p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Chemie 2</w:t>
                      </w:r>
                    </w:p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Lehrübung</w:t>
                      </w:r>
                    </w:p>
                    <w:p w:rsidR="00D95504" w:rsidRPr="001560B5" w:rsidRDefault="00CF201C" w:rsidP="00CF201C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DDFFD4" wp14:editId="59AC460D">
                <wp:simplePos x="0" y="0"/>
                <wp:positionH relativeFrom="column">
                  <wp:posOffset>-116205</wp:posOffset>
                </wp:positionH>
                <wp:positionV relativeFrom="paragraph">
                  <wp:posOffset>5108575</wp:posOffset>
                </wp:positionV>
                <wp:extent cx="1139825" cy="1186815"/>
                <wp:effectExtent l="0" t="0" r="22225" b="13335"/>
                <wp:wrapNone/>
                <wp:docPr id="133" name="Textfel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118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EF" w:rsidRPr="001560B5" w:rsidRDefault="000C04EF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315</w:t>
                            </w:r>
                          </w:p>
                          <w:p w:rsidR="000C04EF" w:rsidRPr="001560B5" w:rsidRDefault="000C04EF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Physik 3</w:t>
                            </w:r>
                          </w:p>
                          <w:p w:rsidR="00CF201C" w:rsidRPr="00CF201C" w:rsidRDefault="00CF201C" w:rsidP="00CF201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0C04EF" w:rsidRPr="001560B5" w:rsidRDefault="000C04EF" w:rsidP="00CF201C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3" o:spid="_x0000_s1034" type="#_x0000_t202" style="position:absolute;margin-left:-9.15pt;margin-top:402.25pt;width:89.75pt;height:93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" fillcolor="white [3201]" strokecolor="white [3212]" strokeweight=".5pt">
                <v:textbox>
                  <w:txbxContent>
                    <w:p w:rsidR="000C04EF" w:rsidRPr="001560B5" w:rsidRDefault="000C04EF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315</w:t>
                      </w:r>
                    </w:p>
                    <w:p w:rsidR="000C04EF" w:rsidRPr="001560B5" w:rsidRDefault="000C04EF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Physik 3</w:t>
                      </w:r>
                    </w:p>
                    <w:p w:rsidR="00CF201C" w:rsidRPr="00CF201C" w:rsidRDefault="00CF201C" w:rsidP="00CF201C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0C04EF" w:rsidRPr="001560B5" w:rsidRDefault="000C04EF" w:rsidP="00CF201C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0838FD" wp14:editId="737F1AB3">
                <wp:simplePos x="0" y="0"/>
                <wp:positionH relativeFrom="column">
                  <wp:posOffset>-116024</wp:posOffset>
                </wp:positionH>
                <wp:positionV relativeFrom="paragraph">
                  <wp:posOffset>1950283</wp:posOffset>
                </wp:positionV>
                <wp:extent cx="1484630" cy="1377538"/>
                <wp:effectExtent l="0" t="0" r="20320" b="13335"/>
                <wp:wrapNone/>
                <wp:docPr id="129" name="Textfel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3775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EF" w:rsidRPr="001560B5" w:rsidRDefault="000C04EF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318</w:t>
                            </w:r>
                          </w:p>
                          <w:p w:rsidR="000C04EF" w:rsidRPr="001560B5" w:rsidRDefault="000C04EF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Biologie  Lehrübung 2</w:t>
                            </w:r>
                          </w:p>
                          <w:p w:rsidR="00CF201C" w:rsidRPr="00CF201C" w:rsidRDefault="00CF201C" w:rsidP="00CF201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0C04EF" w:rsidRDefault="000C0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9" o:spid="_x0000_s1035" type="#_x0000_t202" style="position:absolute;margin-left:-9.15pt;margin-top:153.55pt;width:116.9pt;height:108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" fillcolor="white [3212]" strokecolor="white [3212]" strokeweight=".5pt">
                <v:textbox>
                  <w:txbxContent>
                    <w:p w:rsidR="000C04EF" w:rsidRPr="001560B5" w:rsidRDefault="000C04EF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318</w:t>
                      </w:r>
                    </w:p>
                    <w:p w:rsidR="000C04EF" w:rsidRPr="001560B5" w:rsidRDefault="000C04EF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Biologie  Lehrübung 2</w:t>
                      </w:r>
                    </w:p>
                    <w:p w:rsidR="00CF201C" w:rsidRPr="00CF201C" w:rsidRDefault="00CF201C" w:rsidP="00CF201C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0C04EF" w:rsidRDefault="000C04EF"/>
                  </w:txbxContent>
                </v:textbox>
              </v:shape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30283B" wp14:editId="48844C28">
                <wp:simplePos x="0" y="0"/>
                <wp:positionH relativeFrom="column">
                  <wp:posOffset>1322070</wp:posOffset>
                </wp:positionH>
                <wp:positionV relativeFrom="paragraph">
                  <wp:posOffset>-115570</wp:posOffset>
                </wp:positionV>
                <wp:extent cx="1645285" cy="937895"/>
                <wp:effectExtent l="0" t="0" r="12065" b="14605"/>
                <wp:wrapNone/>
                <wp:docPr id="124" name="Textfel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EF" w:rsidRPr="001560B5" w:rsidRDefault="000C04EF" w:rsidP="000C04EF">
                            <w:pPr>
                              <w:jc w:val="right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302</w:t>
                            </w: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ab/>
                              <w:t xml:space="preserve">     </w:t>
                            </w: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ab/>
                              <w:t>303</w:t>
                            </w:r>
                          </w:p>
                          <w:p w:rsidR="000C04EF" w:rsidRPr="001560B5" w:rsidRDefault="001560B5" w:rsidP="000C04EF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</w:rPr>
                              <w:t xml:space="preserve">    </w:t>
                            </w:r>
                            <w:r w:rsidR="000C04EF" w:rsidRPr="001560B5">
                              <w:rPr>
                                <w:rFonts w:ascii="Arial Narrow" w:hAnsi="Arial Narrow"/>
                                <w:sz w:val="32"/>
                              </w:rPr>
                              <w:t xml:space="preserve">  NWT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24" o:spid="_x0000_s1036" type="#_x0000_t202" style="position:absolute;margin-left:104.1pt;margin-top:-9.1pt;width:129.55pt;height:73.8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" fillcolor="white [3201]" strokecolor="white [3212]" strokeweight=".5pt">
                <v:textbox>
                  <w:txbxContent>
                    <w:p w:rsidR="000C04EF" w:rsidRPr="001560B5" w:rsidRDefault="000C04EF" w:rsidP="000C04EF">
                      <w:pPr>
                        <w:jc w:val="right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302</w:t>
                      </w:r>
                      <w:r w:rsidRPr="001560B5">
                        <w:rPr>
                          <w:rFonts w:ascii="Arial Narrow" w:hAnsi="Arial Narrow"/>
                          <w:sz w:val="32"/>
                        </w:rPr>
                        <w:tab/>
                        <w:t xml:space="preserve">     </w:t>
                      </w:r>
                      <w:r w:rsidRPr="001560B5">
                        <w:rPr>
                          <w:rFonts w:ascii="Arial Narrow" w:hAnsi="Arial Narrow"/>
                          <w:sz w:val="32"/>
                        </w:rPr>
                        <w:tab/>
                        <w:t>303</w:t>
                      </w:r>
                    </w:p>
                    <w:p w:rsidR="000C04EF" w:rsidRPr="001560B5" w:rsidRDefault="001560B5" w:rsidP="000C04EF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</w:rPr>
                        <w:t xml:space="preserve">    </w:t>
                      </w:r>
                      <w:r w:rsidR="000C04EF" w:rsidRPr="001560B5">
                        <w:rPr>
                          <w:rFonts w:ascii="Arial Narrow" w:hAnsi="Arial Narrow"/>
                          <w:sz w:val="32"/>
                        </w:rPr>
                        <w:t xml:space="preserve">  NWT</w:t>
                      </w:r>
                    </w:p>
                  </w:txbxContent>
                </v:textbox>
              </v:shape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6A6397" wp14:editId="0A7B4F28">
                <wp:simplePos x="0" y="0"/>
                <wp:positionH relativeFrom="column">
                  <wp:posOffset>4657857</wp:posOffset>
                </wp:positionH>
                <wp:positionV relativeFrom="paragraph">
                  <wp:posOffset>-116024</wp:posOffset>
                </wp:positionV>
                <wp:extent cx="1056640" cy="1104265"/>
                <wp:effectExtent l="0" t="0" r="10160" b="19685"/>
                <wp:wrapNone/>
                <wp:docPr id="126" name="Textfel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EF" w:rsidRDefault="000C04EF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305</w:t>
                            </w:r>
                          </w:p>
                          <w:p w:rsidR="001560B5" w:rsidRPr="001560B5" w:rsidRDefault="001560B5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  <w:p w:rsidR="00CF201C" w:rsidRPr="00CF201C" w:rsidRDefault="00CF201C" w:rsidP="00CF201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0C04EF" w:rsidRPr="001560B5" w:rsidRDefault="000C04EF" w:rsidP="00CF201C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6" o:spid="_x0000_s1037" type="#_x0000_t202" style="position:absolute;margin-left:366.75pt;margin-top:-9.15pt;width:83.2pt;height:86.9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" fillcolor="white [3201]" strokecolor="white [3212]" strokeweight=".5pt">
                <v:textbox>
                  <w:txbxContent>
                    <w:p w:rsidR="000C04EF" w:rsidRDefault="000C04EF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305</w:t>
                      </w:r>
                    </w:p>
                    <w:p w:rsidR="001560B5" w:rsidRPr="001560B5" w:rsidRDefault="001560B5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  <w:p w:rsidR="00CF201C" w:rsidRPr="00CF201C" w:rsidRDefault="00CF201C" w:rsidP="00CF201C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0C04EF" w:rsidRPr="001560B5" w:rsidRDefault="000C04EF" w:rsidP="00CF201C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9866F5" wp14:editId="6CB28C09">
                <wp:simplePos x="0" y="0"/>
                <wp:positionH relativeFrom="column">
                  <wp:posOffset>3351571</wp:posOffset>
                </wp:positionH>
                <wp:positionV relativeFrom="paragraph">
                  <wp:posOffset>-116024</wp:posOffset>
                </wp:positionV>
                <wp:extent cx="1096010" cy="1104265"/>
                <wp:effectExtent l="0" t="0" r="27940" b="19685"/>
                <wp:wrapNone/>
                <wp:docPr id="125" name="Textfel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010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EF" w:rsidRDefault="000C04EF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304</w:t>
                            </w:r>
                          </w:p>
                          <w:p w:rsidR="001560B5" w:rsidRPr="001560B5" w:rsidRDefault="001560B5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</w:p>
                          <w:p w:rsidR="00CF201C" w:rsidRPr="00CF201C" w:rsidRDefault="00CF201C" w:rsidP="00CF201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0C04EF" w:rsidRPr="001560B5" w:rsidRDefault="000C04EF" w:rsidP="00CF201C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5" o:spid="_x0000_s1038" type="#_x0000_t202" style="position:absolute;margin-left:263.9pt;margin-top:-9.15pt;width:86.3pt;height:86.9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" fillcolor="white [3201]" strokecolor="white [3212]" strokeweight=".5pt">
                <v:textbox>
                  <w:txbxContent>
                    <w:p w:rsidR="000C04EF" w:rsidRDefault="000C04EF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  <w:szCs w:val="32"/>
                        </w:rPr>
                        <w:t>304</w:t>
                      </w:r>
                    </w:p>
                    <w:p w:rsidR="001560B5" w:rsidRPr="001560B5" w:rsidRDefault="001560B5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</w:p>
                    <w:p w:rsidR="00CF201C" w:rsidRPr="00CF201C" w:rsidRDefault="00CF201C" w:rsidP="00CF201C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0C04EF" w:rsidRPr="001560B5" w:rsidRDefault="000C04EF" w:rsidP="00CF201C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0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B3169B" wp14:editId="2976E9FD">
                <wp:simplePos x="0" y="0"/>
                <wp:positionH relativeFrom="column">
                  <wp:posOffset>-45085</wp:posOffset>
                </wp:positionH>
                <wp:positionV relativeFrom="paragraph">
                  <wp:posOffset>-116205</wp:posOffset>
                </wp:positionV>
                <wp:extent cx="1068705" cy="1104265"/>
                <wp:effectExtent l="0" t="0" r="17145" b="19685"/>
                <wp:wrapNone/>
                <wp:docPr id="123" name="Textfel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EF" w:rsidRPr="001560B5" w:rsidRDefault="000C04EF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301</w:t>
                            </w:r>
                          </w:p>
                          <w:p w:rsidR="000C04EF" w:rsidRPr="001560B5" w:rsidRDefault="000C04EF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Biologie 3</w:t>
                            </w:r>
                          </w:p>
                          <w:p w:rsidR="000C04EF" w:rsidRPr="00CF201C" w:rsidRDefault="00CF201C" w:rsidP="001560B5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3" o:spid="_x0000_s1039" type="#_x0000_t202" style="position:absolute;margin-left:-3.55pt;margin-top:-9.15pt;width:84.15pt;height:86.9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" fillcolor="white [3201]" strokecolor="white [3212]" strokeweight=".5pt">
                <v:textbox>
                  <w:txbxContent>
                    <w:p w:rsidR="000C04EF" w:rsidRPr="001560B5" w:rsidRDefault="000C04EF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301</w:t>
                      </w:r>
                    </w:p>
                    <w:p w:rsidR="000C04EF" w:rsidRPr="001560B5" w:rsidRDefault="000C04EF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Biologie 3</w:t>
                      </w:r>
                    </w:p>
                    <w:p w:rsidR="000C04EF" w:rsidRPr="00CF201C" w:rsidRDefault="00CF201C" w:rsidP="001560B5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550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0DE2DC" wp14:editId="4EC4D8A7">
                <wp:simplePos x="0" y="0"/>
                <wp:positionH relativeFrom="column">
                  <wp:posOffset>5025992</wp:posOffset>
                </wp:positionH>
                <wp:positionV relativeFrom="paragraph">
                  <wp:posOffset>6475524</wp:posOffset>
                </wp:positionV>
                <wp:extent cx="795152" cy="889280"/>
                <wp:effectExtent l="0" t="0" r="24130" b="25400"/>
                <wp:wrapNone/>
                <wp:docPr id="139" name="Textfel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52" cy="8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proofErr w:type="spellStart"/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Wäger</w:t>
                            </w:r>
                            <w:proofErr w:type="spellEnd"/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. 309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9" o:spid="_x0000_s1040" type="#_x0000_t202" style="position:absolute;margin-left:395.75pt;margin-top:509.9pt;width:62.6pt;height:70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" fillcolor="white [3201]" strokecolor="#0070c0" strokeweight=".5pt">
                <v:textbox>
                  <w:txbxContent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proofErr w:type="spellStart"/>
                      <w:r w:rsidRPr="001560B5">
                        <w:rPr>
                          <w:rFonts w:ascii="Arial Narrow" w:hAnsi="Arial Narrow"/>
                          <w:sz w:val="32"/>
                        </w:rPr>
                        <w:t>Wäger</w:t>
                      </w:r>
                      <w:proofErr w:type="spellEnd"/>
                      <w:r w:rsidRPr="001560B5">
                        <w:rPr>
                          <w:rFonts w:ascii="Arial Narrow" w:hAnsi="Arial Narrow"/>
                          <w:sz w:val="32"/>
                        </w:rPr>
                        <w:t>. 309</w:t>
                      </w:r>
                    </w:p>
                  </w:txbxContent>
                </v:textbox>
              </v:shape>
            </w:pict>
          </mc:Fallback>
        </mc:AlternateContent>
      </w:r>
      <w:r w:rsidR="00D9550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B86A7D" wp14:editId="6DDA25DC">
                <wp:simplePos x="0" y="0"/>
                <wp:positionH relativeFrom="column">
                  <wp:posOffset>4447581</wp:posOffset>
                </wp:positionH>
                <wp:positionV relativeFrom="paragraph">
                  <wp:posOffset>7543561</wp:posOffset>
                </wp:positionV>
                <wp:extent cx="1266916" cy="1116272"/>
                <wp:effectExtent l="0" t="0" r="28575" b="27305"/>
                <wp:wrapNone/>
                <wp:docPr id="138" name="Textfeld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916" cy="1116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310</w:t>
                            </w:r>
                          </w:p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Informatik</w:t>
                            </w:r>
                          </w:p>
                          <w:p w:rsidR="00CF201C" w:rsidRPr="00CF201C" w:rsidRDefault="00CF201C" w:rsidP="00CF201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D95504" w:rsidRPr="001560B5" w:rsidRDefault="00D95504" w:rsidP="00CF201C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8" o:spid="_x0000_s1041" type="#_x0000_t202" style="position:absolute;margin-left:350.2pt;margin-top:594pt;width:99.75pt;height:87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" fillcolor="white [3201]" strokecolor="white [3212]" strokeweight=".5pt">
                <v:textbox>
                  <w:txbxContent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  <w:szCs w:val="32"/>
                        </w:rPr>
                        <w:t>310</w:t>
                      </w:r>
                    </w:p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  <w:szCs w:val="32"/>
                        </w:rPr>
                        <w:t>Informatik</w:t>
                      </w:r>
                    </w:p>
                    <w:p w:rsidR="00CF201C" w:rsidRPr="00CF201C" w:rsidRDefault="00CF201C" w:rsidP="00CF201C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D95504" w:rsidRPr="001560B5" w:rsidRDefault="00D95504" w:rsidP="00CF201C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550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EB4ADA" wp14:editId="31A3769F">
                <wp:simplePos x="0" y="0"/>
                <wp:positionH relativeFrom="column">
                  <wp:posOffset>3042813</wp:posOffset>
                </wp:positionH>
                <wp:positionV relativeFrom="paragraph">
                  <wp:posOffset>7626688</wp:posOffset>
                </wp:positionV>
                <wp:extent cx="1163782" cy="1104405"/>
                <wp:effectExtent l="0" t="0" r="17780" b="19685"/>
                <wp:wrapNone/>
                <wp:docPr id="137" name="Textfeld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110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311</w:t>
                            </w:r>
                          </w:p>
                          <w:p w:rsidR="00D95504" w:rsidRPr="00CF201C" w:rsidRDefault="00CF201C" w:rsidP="001560B5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</w:rPr>
                              <w:t xml:space="preserve"> </w:t>
                            </w:r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="00D95504"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7" o:spid="_x0000_s1042" type="#_x0000_t202" style="position:absolute;margin-left:239.6pt;margin-top:600.55pt;width:91.65pt;height:86.9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" fillcolor="white [3201]" strokecolor="white [3212]" strokeweight=".5pt">
                <v:textbox>
                  <w:txbxContent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311</w:t>
                      </w:r>
                    </w:p>
                    <w:p w:rsidR="00D95504" w:rsidRPr="00CF201C" w:rsidRDefault="00CF201C" w:rsidP="001560B5">
                      <w:pPr>
                        <w:jc w:val="center"/>
                        <w:rPr>
                          <w:rFonts w:ascii="Arial Narrow" w:hAnsi="Arial Narrow"/>
                          <w:i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</w:rPr>
                        <w:t xml:space="preserve"> </w:t>
                      </w:r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="00D95504" w:rsidRPr="00CF201C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550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0A7B0A" wp14:editId="181F2133">
                <wp:simplePos x="0" y="0"/>
                <wp:positionH relativeFrom="column">
                  <wp:posOffset>1879031</wp:posOffset>
                </wp:positionH>
                <wp:positionV relativeFrom="paragraph">
                  <wp:posOffset>7626688</wp:posOffset>
                </wp:positionV>
                <wp:extent cx="950768" cy="1033145"/>
                <wp:effectExtent l="0" t="0" r="20955" b="14605"/>
                <wp:wrapNone/>
                <wp:docPr id="136" name="Textfel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768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312</w:t>
                            </w:r>
                          </w:p>
                          <w:p w:rsidR="00CF201C" w:rsidRPr="00CF201C" w:rsidRDefault="00CF201C" w:rsidP="00CF201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D95504" w:rsidRPr="001560B5" w:rsidRDefault="00D95504" w:rsidP="00CF201C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6" o:spid="_x0000_s1043" type="#_x0000_t202" style="position:absolute;margin-left:147.95pt;margin-top:600.55pt;width:74.85pt;height:81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" fillcolor="white [3201]" strokecolor="white [3212]" strokeweight=".5pt">
                <v:textbox>
                  <w:txbxContent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  <w:szCs w:val="32"/>
                        </w:rPr>
                        <w:t>312</w:t>
                      </w:r>
                    </w:p>
                    <w:p w:rsidR="00CF201C" w:rsidRPr="00CF201C" w:rsidRDefault="00CF201C" w:rsidP="00CF201C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D95504" w:rsidRPr="001560B5" w:rsidRDefault="00D95504" w:rsidP="00CF201C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550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D4970F3" wp14:editId="057F08CD">
                <wp:simplePos x="0" y="0"/>
                <wp:positionH relativeFrom="column">
                  <wp:posOffset>774626</wp:posOffset>
                </wp:positionH>
                <wp:positionV relativeFrom="paragraph">
                  <wp:posOffset>7626688</wp:posOffset>
                </wp:positionV>
                <wp:extent cx="831273" cy="1033153"/>
                <wp:effectExtent l="0" t="0" r="26035" b="14605"/>
                <wp:wrapNone/>
                <wp:docPr id="135" name="Textfel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1033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2"/>
                              </w:rPr>
                              <w:t>313</w:t>
                            </w:r>
                          </w:p>
                          <w:p w:rsidR="00CF201C" w:rsidRPr="00CF201C" w:rsidRDefault="00CF201C" w:rsidP="00CF201C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Pr="00CF201C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D95504" w:rsidRPr="001560B5" w:rsidRDefault="00D95504" w:rsidP="00CF201C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5" o:spid="_x0000_s1044" type="#_x0000_t202" style="position:absolute;margin-left:61pt;margin-top:600.55pt;width:65.45pt;height:81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" fillcolor="white [3201]" strokecolor="white [3212]" strokeweight=".5pt">
                <v:textbox>
                  <w:txbxContent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1560B5">
                        <w:rPr>
                          <w:rFonts w:ascii="Arial Narrow" w:hAnsi="Arial Narrow"/>
                          <w:sz w:val="32"/>
                        </w:rPr>
                        <w:t>313</w:t>
                      </w:r>
                    </w:p>
                    <w:p w:rsidR="00CF201C" w:rsidRPr="00CF201C" w:rsidRDefault="00CF201C" w:rsidP="00CF201C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Pr="00CF201C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D95504" w:rsidRPr="001560B5" w:rsidRDefault="00D95504" w:rsidP="00CF201C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550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8150F3" wp14:editId="7D0B681E">
                <wp:simplePos x="0" y="0"/>
                <wp:positionH relativeFrom="column">
                  <wp:posOffset>-199151</wp:posOffset>
                </wp:positionH>
                <wp:positionV relativeFrom="paragraph">
                  <wp:posOffset>7365431</wp:posOffset>
                </wp:positionV>
                <wp:extent cx="748146" cy="1626788"/>
                <wp:effectExtent l="0" t="0" r="13970" b="12065"/>
                <wp:wrapNone/>
                <wp:docPr id="134" name="Textfel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162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6"/>
                              </w:rPr>
                              <w:t>314</w:t>
                            </w:r>
                          </w:p>
                          <w:p w:rsidR="00D95504" w:rsidRPr="001560B5" w:rsidRDefault="00D95504" w:rsidP="001560B5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36"/>
                              </w:rPr>
                              <w:t>Foto</w:t>
                            </w:r>
                            <w:r w:rsidR="001560B5">
                              <w:rPr>
                                <w:rFonts w:ascii="Arial Narrow" w:hAnsi="Arial Narrow"/>
                                <w:sz w:val="36"/>
                              </w:rPr>
                              <w:t>-</w:t>
                            </w:r>
                            <w:r w:rsidRPr="001560B5">
                              <w:rPr>
                                <w:rFonts w:ascii="Arial Narrow" w:hAnsi="Arial Narrow"/>
                                <w:sz w:val="36"/>
                              </w:rPr>
                              <w:t>labor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4" o:spid="_x0000_s1045" type="#_x0000_t202" style="position:absolute;margin-left:-15.7pt;margin-top:579.95pt;width:58.9pt;height:128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" fillcolor="white [3201]" strokecolor="#0070c0" strokeweight=".5pt">
                <v:textbox>
                  <w:txbxContent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6"/>
                        </w:rPr>
                      </w:pPr>
                      <w:r w:rsidRPr="001560B5">
                        <w:rPr>
                          <w:rFonts w:ascii="Arial Narrow" w:hAnsi="Arial Narrow"/>
                          <w:sz w:val="36"/>
                        </w:rPr>
                        <w:t>314</w:t>
                      </w:r>
                    </w:p>
                    <w:p w:rsidR="00D95504" w:rsidRPr="001560B5" w:rsidRDefault="00D95504" w:rsidP="001560B5">
                      <w:pPr>
                        <w:jc w:val="center"/>
                        <w:rPr>
                          <w:rFonts w:ascii="Arial Narrow" w:hAnsi="Arial Narrow"/>
                          <w:sz w:val="36"/>
                        </w:rPr>
                      </w:pPr>
                      <w:r w:rsidRPr="001560B5">
                        <w:rPr>
                          <w:rFonts w:ascii="Arial Narrow" w:hAnsi="Arial Narrow"/>
                          <w:sz w:val="36"/>
                        </w:rPr>
                        <w:t>Foto</w:t>
                      </w:r>
                      <w:r w:rsidR="001560B5">
                        <w:rPr>
                          <w:rFonts w:ascii="Arial Narrow" w:hAnsi="Arial Narrow"/>
                          <w:sz w:val="36"/>
                        </w:rPr>
                        <w:t>-</w:t>
                      </w:r>
                      <w:r w:rsidRPr="001560B5">
                        <w:rPr>
                          <w:rFonts w:ascii="Arial Narrow" w:hAnsi="Arial Narrow"/>
                          <w:sz w:val="36"/>
                        </w:rPr>
                        <w:t>labor</w:t>
                      </w:r>
                    </w:p>
                  </w:txbxContent>
                </v:textbox>
              </v:shape>
            </w:pict>
          </mc:Fallback>
        </mc:AlternateContent>
      </w:r>
      <w:r w:rsidR="000C04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A65231" wp14:editId="3CABEF0D">
                <wp:simplePos x="0" y="0"/>
                <wp:positionH relativeFrom="column">
                  <wp:posOffset>-80398</wp:posOffset>
                </wp:positionH>
                <wp:positionV relativeFrom="paragraph">
                  <wp:posOffset>4399568</wp:posOffset>
                </wp:positionV>
                <wp:extent cx="1448790" cy="554561"/>
                <wp:effectExtent l="0" t="0" r="18415" b="17145"/>
                <wp:wrapNone/>
                <wp:docPr id="132" name="Textfel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554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EF" w:rsidRPr="001560B5" w:rsidRDefault="000C04EF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>Physik 316</w:t>
                            </w:r>
                          </w:p>
                          <w:p w:rsidR="000C04EF" w:rsidRPr="001560B5" w:rsidRDefault="000C04EF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proofErr w:type="spellStart"/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>Vorber</w:t>
                            </w:r>
                            <w:proofErr w:type="spellEnd"/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>Samml</w:t>
                            </w:r>
                            <w:proofErr w:type="spellEnd"/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2" o:spid="_x0000_s1046" type="#_x0000_t202" style="position:absolute;margin-left:-6.35pt;margin-top:346.4pt;width:114.1pt;height:43.6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" fillcolor="white [3201]" strokecolor="white [3212]" strokeweight=".5pt">
                <v:textbox>
                  <w:txbxContent>
                    <w:p w:rsidR="000C04EF" w:rsidRPr="001560B5" w:rsidRDefault="000C04EF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 w:rsidRPr="001560B5">
                        <w:rPr>
                          <w:rFonts w:ascii="Arial Narrow" w:hAnsi="Arial Narrow"/>
                          <w:sz w:val="24"/>
                        </w:rPr>
                        <w:t>Physik 316</w:t>
                      </w:r>
                    </w:p>
                    <w:p w:rsidR="000C04EF" w:rsidRPr="001560B5" w:rsidRDefault="000C04EF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proofErr w:type="spellStart"/>
                      <w:r w:rsidRPr="001560B5">
                        <w:rPr>
                          <w:rFonts w:ascii="Arial Narrow" w:hAnsi="Arial Narrow"/>
                          <w:sz w:val="24"/>
                        </w:rPr>
                        <w:t>Vorber</w:t>
                      </w:r>
                      <w:proofErr w:type="spellEnd"/>
                      <w:r w:rsidRPr="001560B5">
                        <w:rPr>
                          <w:rFonts w:ascii="Arial Narrow" w:hAnsi="Arial Narrow"/>
                          <w:sz w:val="24"/>
                        </w:rPr>
                        <w:t xml:space="preserve">. </w:t>
                      </w:r>
                      <w:proofErr w:type="spellStart"/>
                      <w:r w:rsidRPr="001560B5">
                        <w:rPr>
                          <w:rFonts w:ascii="Arial Narrow" w:hAnsi="Arial Narrow"/>
                          <w:sz w:val="24"/>
                        </w:rPr>
                        <w:t>Samml</w:t>
                      </w:r>
                      <w:proofErr w:type="spellEnd"/>
                      <w:r w:rsidRPr="001560B5">
                        <w:rPr>
                          <w:rFonts w:ascii="Arial Narrow" w:hAnsi="Arial Narrow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C04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FEA9FA" wp14:editId="06CBB703">
                <wp:simplePos x="0" y="0"/>
                <wp:positionH relativeFrom="column">
                  <wp:posOffset>-116025</wp:posOffset>
                </wp:positionH>
                <wp:positionV relativeFrom="paragraph">
                  <wp:posOffset>4170969</wp:posOffset>
                </wp:positionV>
                <wp:extent cx="1618013" cy="0"/>
                <wp:effectExtent l="0" t="0" r="20320" b="19050"/>
                <wp:wrapNone/>
                <wp:docPr id="131" name="Gerade Verbindung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1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5pt,328.4pt" to="118.2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" strokecolor="#4579b8 [3044]"/>
            </w:pict>
          </mc:Fallback>
        </mc:AlternateContent>
      </w:r>
      <w:r w:rsidR="000C04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38A3BD" wp14:editId="27EE6599">
                <wp:simplePos x="0" y="0"/>
                <wp:positionH relativeFrom="column">
                  <wp:posOffset>-44772</wp:posOffset>
                </wp:positionH>
                <wp:positionV relativeFrom="paragraph">
                  <wp:posOffset>3553451</wp:posOffset>
                </wp:positionV>
                <wp:extent cx="1546761" cy="617517"/>
                <wp:effectExtent l="0" t="0" r="15875" b="11430"/>
                <wp:wrapNone/>
                <wp:docPr id="130" name="Textfeld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761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EF" w:rsidRPr="001560B5" w:rsidRDefault="000C04EF" w:rsidP="001560B5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>Biologie  317</w:t>
                            </w:r>
                          </w:p>
                          <w:p w:rsidR="000C04EF" w:rsidRPr="001560B5" w:rsidRDefault="000C04EF" w:rsidP="001560B5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proofErr w:type="spellStart"/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>Vorber</w:t>
                            </w:r>
                            <w:proofErr w:type="spellEnd"/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>Samml</w:t>
                            </w:r>
                            <w:proofErr w:type="spellEnd"/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0" o:spid="_x0000_s1047" type="#_x0000_t202" style="position:absolute;margin-left:-3.55pt;margin-top:279.8pt;width:121.8pt;height:48.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" fillcolor="white [3201]" strokecolor="white [3212]" strokeweight=".5pt">
                <v:textbox>
                  <w:txbxContent>
                    <w:p w:rsidR="000C04EF" w:rsidRPr="001560B5" w:rsidRDefault="000C04EF" w:rsidP="001560B5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 w:rsidRPr="001560B5">
                        <w:rPr>
                          <w:rFonts w:ascii="Arial Narrow" w:hAnsi="Arial Narrow"/>
                          <w:sz w:val="24"/>
                        </w:rPr>
                        <w:t>Biologie  317</w:t>
                      </w:r>
                    </w:p>
                    <w:p w:rsidR="000C04EF" w:rsidRPr="001560B5" w:rsidRDefault="000C04EF" w:rsidP="001560B5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proofErr w:type="spellStart"/>
                      <w:r w:rsidRPr="001560B5">
                        <w:rPr>
                          <w:rFonts w:ascii="Arial Narrow" w:hAnsi="Arial Narrow"/>
                          <w:sz w:val="24"/>
                        </w:rPr>
                        <w:t>Vorber</w:t>
                      </w:r>
                      <w:proofErr w:type="spellEnd"/>
                      <w:r w:rsidRPr="001560B5">
                        <w:rPr>
                          <w:rFonts w:ascii="Arial Narrow" w:hAnsi="Arial Narrow"/>
                          <w:sz w:val="24"/>
                        </w:rPr>
                        <w:t xml:space="preserve">. </w:t>
                      </w:r>
                      <w:proofErr w:type="spellStart"/>
                      <w:r w:rsidRPr="001560B5">
                        <w:rPr>
                          <w:rFonts w:ascii="Arial Narrow" w:hAnsi="Arial Narrow"/>
                          <w:sz w:val="24"/>
                        </w:rPr>
                        <w:t>Samml</w:t>
                      </w:r>
                      <w:proofErr w:type="spellEnd"/>
                      <w:r w:rsidRPr="001560B5">
                        <w:rPr>
                          <w:rFonts w:ascii="Arial Narrow" w:hAnsi="Arial Narrow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C04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BC738C" wp14:editId="7BA9C14F">
                <wp:simplePos x="0" y="0"/>
                <wp:positionH relativeFrom="column">
                  <wp:posOffset>-199151</wp:posOffset>
                </wp:positionH>
                <wp:positionV relativeFrom="paragraph">
                  <wp:posOffset>1084374</wp:posOffset>
                </wp:positionV>
                <wp:extent cx="741466" cy="735280"/>
                <wp:effectExtent l="0" t="0" r="20955" b="27305"/>
                <wp:wrapNone/>
                <wp:docPr id="128" name="Textfel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66" cy="7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EF" w:rsidRPr="001560B5" w:rsidRDefault="000C04EF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 xml:space="preserve">Biologie Gruppen </w:t>
                            </w:r>
                            <w:proofErr w:type="spellStart"/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>Arbeitsr</w:t>
                            </w:r>
                            <w:proofErr w:type="spellEnd"/>
                            <w:r w:rsidRPr="001560B5">
                              <w:rPr>
                                <w:rFonts w:ascii="Arial Narrow" w:hAnsi="Arial Narrow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8" o:spid="_x0000_s1048" type="#_x0000_t202" style="position:absolute;margin-left:-15.7pt;margin-top:85.4pt;width:58.4pt;height:57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" fillcolor="white [3201]" strokecolor="#0070c0" strokeweight=".5pt">
                <v:textbox>
                  <w:txbxContent>
                    <w:p w:rsidR="000C04EF" w:rsidRPr="001560B5" w:rsidRDefault="000C04EF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 w:rsidRPr="001560B5">
                        <w:rPr>
                          <w:rFonts w:ascii="Arial Narrow" w:hAnsi="Arial Narrow"/>
                          <w:sz w:val="24"/>
                        </w:rPr>
                        <w:t xml:space="preserve">Biologie Gruppen </w:t>
                      </w:r>
                      <w:proofErr w:type="spellStart"/>
                      <w:r w:rsidRPr="001560B5">
                        <w:rPr>
                          <w:rFonts w:ascii="Arial Narrow" w:hAnsi="Arial Narrow"/>
                          <w:sz w:val="24"/>
                        </w:rPr>
                        <w:t>Arbeitsr</w:t>
                      </w:r>
                      <w:proofErr w:type="spellEnd"/>
                      <w:r w:rsidRPr="001560B5">
                        <w:rPr>
                          <w:rFonts w:ascii="Arial Narrow" w:hAnsi="Arial Narrow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C04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69F2DA" wp14:editId="0D96787B">
                <wp:simplePos x="0" y="0"/>
                <wp:positionH relativeFrom="column">
                  <wp:posOffset>5197442</wp:posOffset>
                </wp:positionH>
                <wp:positionV relativeFrom="paragraph">
                  <wp:posOffset>1285265</wp:posOffset>
                </wp:positionV>
                <wp:extent cx="1122960" cy="439387"/>
                <wp:effectExtent l="0" t="0" r="20320" b="18415"/>
                <wp:wrapNone/>
                <wp:docPr id="127" name="Textfel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960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4EF" w:rsidRPr="001560B5" w:rsidRDefault="000C04EF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1560B5">
                              <w:rPr>
                                <w:rFonts w:ascii="Arial Narrow" w:hAnsi="Arial Narrow"/>
                                <w:sz w:val="28"/>
                              </w:rPr>
                              <w:t>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7" o:spid="_x0000_s1049" type="#_x0000_t202" style="position:absolute;margin-left:409.25pt;margin-top:101.2pt;width:88.4pt;height:34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" fillcolor="white [3201]" strokecolor="white [3212]" strokeweight=".5pt">
                <v:textbox>
                  <w:txbxContent>
                    <w:p w:rsidR="000C04EF" w:rsidRPr="001560B5" w:rsidRDefault="000C04EF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1560B5">
                        <w:rPr>
                          <w:rFonts w:ascii="Arial Narrow" w:hAnsi="Arial Narrow"/>
                          <w:sz w:val="28"/>
                        </w:rPr>
                        <w:t>Treppenhaus</w:t>
                      </w:r>
                    </w:p>
                  </w:txbxContent>
                </v:textbox>
              </v:shape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98ADA5" wp14:editId="5C4A7E2A">
                <wp:simplePos x="0" y="0"/>
                <wp:positionH relativeFrom="column">
                  <wp:posOffset>1481455</wp:posOffset>
                </wp:positionH>
                <wp:positionV relativeFrom="paragraph">
                  <wp:posOffset>5729605</wp:posOffset>
                </wp:positionV>
                <wp:extent cx="304800" cy="304800"/>
                <wp:effectExtent l="0" t="0" r="19050" b="19050"/>
                <wp:wrapNone/>
                <wp:docPr id="116" name="Flussdiagramm: Zusammenführung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16" o:spid="_x0000_s1026" type="#_x0000_t123" style="position:absolute;margin-left:116.65pt;margin-top:451.15pt;width:24pt;height:2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" fillcolor="white [3212]" strokecolor="#243f60 [1604]" strokeweight="2pt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D6E853" wp14:editId="3F9B948A">
                <wp:simplePos x="0" y="0"/>
                <wp:positionH relativeFrom="column">
                  <wp:posOffset>1500505</wp:posOffset>
                </wp:positionH>
                <wp:positionV relativeFrom="paragraph">
                  <wp:posOffset>4396105</wp:posOffset>
                </wp:positionV>
                <wp:extent cx="304800" cy="304800"/>
                <wp:effectExtent l="0" t="0" r="19050" b="19050"/>
                <wp:wrapNone/>
                <wp:docPr id="117" name="Flussdiagramm: Zusammenführung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17" o:spid="_x0000_s1026" type="#_x0000_t123" style="position:absolute;margin-left:118.15pt;margin-top:346.15pt;width:24pt;height:2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" fillcolor="white [3212]" strokecolor="#243f60 [1604]" strokeweight="2pt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9E4A8C" wp14:editId="299EC396">
                <wp:simplePos x="0" y="0"/>
                <wp:positionH relativeFrom="column">
                  <wp:posOffset>3672205</wp:posOffset>
                </wp:positionH>
                <wp:positionV relativeFrom="paragraph">
                  <wp:posOffset>5901055</wp:posOffset>
                </wp:positionV>
                <wp:extent cx="304800" cy="304800"/>
                <wp:effectExtent l="0" t="0" r="19050" b="19050"/>
                <wp:wrapNone/>
                <wp:docPr id="118" name="Flussdiagramm: Zusammenführung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18" o:spid="_x0000_s1026" type="#_x0000_t123" style="position:absolute;margin-left:289.15pt;margin-top:464.65pt;width:24pt;height:2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" fillcolor="white [3212]" strokecolor="#243f60 [1604]" strokeweight="2pt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C22C74" wp14:editId="16304B9D">
                <wp:simplePos x="0" y="0"/>
                <wp:positionH relativeFrom="column">
                  <wp:posOffset>1671955</wp:posOffset>
                </wp:positionH>
                <wp:positionV relativeFrom="paragraph">
                  <wp:posOffset>3672205</wp:posOffset>
                </wp:positionV>
                <wp:extent cx="304800" cy="304800"/>
                <wp:effectExtent l="0" t="0" r="19050" b="19050"/>
                <wp:wrapNone/>
                <wp:docPr id="109" name="Flussdiagramm: Zusammenführu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09" o:spid="_x0000_s1026" type="#_x0000_t123" style="position:absolute;margin-left:131.65pt;margin-top:289.15pt;width:24pt;height:2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" fillcolor="white [3212]" strokecolor="#243f60 [1604]" strokeweight="2pt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D187F9" wp14:editId="625A2F4D">
                <wp:simplePos x="0" y="0"/>
                <wp:positionH relativeFrom="column">
                  <wp:posOffset>1786255</wp:posOffset>
                </wp:positionH>
                <wp:positionV relativeFrom="paragraph">
                  <wp:posOffset>2186305</wp:posOffset>
                </wp:positionV>
                <wp:extent cx="304800" cy="304800"/>
                <wp:effectExtent l="0" t="0" r="19050" b="19050"/>
                <wp:wrapNone/>
                <wp:docPr id="110" name="Flussdiagramm: Zusammenführu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10" o:spid="_x0000_s1026" type="#_x0000_t123" style="position:absolute;margin-left:140.65pt;margin-top:172.15pt;width:24pt;height:2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" fillcolor="white [3212]" strokecolor="#243f60 [1604]" strokeweight="2pt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D580A1" wp14:editId="71B46A4A">
                <wp:simplePos x="0" y="0"/>
                <wp:positionH relativeFrom="column">
                  <wp:posOffset>3672205</wp:posOffset>
                </wp:positionH>
                <wp:positionV relativeFrom="paragraph">
                  <wp:posOffset>2186305</wp:posOffset>
                </wp:positionV>
                <wp:extent cx="304800" cy="304800"/>
                <wp:effectExtent l="0" t="0" r="19050" b="19050"/>
                <wp:wrapNone/>
                <wp:docPr id="115" name="Flussdiagramm: Zusammenführung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Zusammenführung 115" o:spid="_x0000_s1026" type="#_x0000_t123" style="position:absolute;margin-left:289.15pt;margin-top:172.15pt;width:24pt;height:2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" fillcolor="white [3212]" strokecolor="#243f60 [1604]" strokeweight="2pt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8872C0" wp14:editId="63A713DA">
                <wp:simplePos x="0" y="0"/>
                <wp:positionH relativeFrom="column">
                  <wp:posOffset>-42545</wp:posOffset>
                </wp:positionH>
                <wp:positionV relativeFrom="paragraph">
                  <wp:posOffset>6701155</wp:posOffset>
                </wp:positionV>
                <wp:extent cx="266700" cy="0"/>
                <wp:effectExtent l="0" t="0" r="19050" b="19050"/>
                <wp:wrapNone/>
                <wp:docPr id="91" name="Gerade Verbindung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1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527.65pt" to="17.65pt,5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B185D0" wp14:editId="04673A75">
                <wp:simplePos x="0" y="0"/>
                <wp:positionH relativeFrom="column">
                  <wp:posOffset>376555</wp:posOffset>
                </wp:positionH>
                <wp:positionV relativeFrom="paragraph">
                  <wp:posOffset>7044055</wp:posOffset>
                </wp:positionV>
                <wp:extent cx="0" cy="323850"/>
                <wp:effectExtent l="0" t="0" r="19050" b="19050"/>
                <wp:wrapNone/>
                <wp:docPr id="90" name="Gerade Verbindu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554.65pt" to="29.6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3A4F55" wp14:editId="63022587">
                <wp:simplePos x="0" y="0"/>
                <wp:positionH relativeFrom="column">
                  <wp:posOffset>376555</wp:posOffset>
                </wp:positionH>
                <wp:positionV relativeFrom="paragraph">
                  <wp:posOffset>7044055</wp:posOffset>
                </wp:positionV>
                <wp:extent cx="171450" cy="323850"/>
                <wp:effectExtent l="0" t="0" r="19050" b="19050"/>
                <wp:wrapNone/>
                <wp:docPr id="89" name="Gerade Verbindu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9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5pt,554.65pt" to="43.1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6687FA" wp14:editId="4C7B7D27">
                <wp:simplePos x="0" y="0"/>
                <wp:positionH relativeFrom="column">
                  <wp:posOffset>376555</wp:posOffset>
                </wp:positionH>
                <wp:positionV relativeFrom="paragraph">
                  <wp:posOffset>7215505</wp:posOffset>
                </wp:positionV>
                <wp:extent cx="0" cy="152400"/>
                <wp:effectExtent l="0" t="0" r="19050" b="19050"/>
                <wp:wrapNone/>
                <wp:docPr id="88" name="Gerade Verbindu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568.15pt" to="29.6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329DD9" wp14:editId="70DE7322">
                <wp:simplePos x="0" y="0"/>
                <wp:positionH relativeFrom="column">
                  <wp:posOffset>1271905</wp:posOffset>
                </wp:positionH>
                <wp:positionV relativeFrom="paragraph">
                  <wp:posOffset>7044055</wp:posOffset>
                </wp:positionV>
                <wp:extent cx="228600" cy="323850"/>
                <wp:effectExtent l="0" t="0" r="19050" b="19050"/>
                <wp:wrapNone/>
                <wp:docPr id="87" name="Gerade Verbindu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554.65pt" to="118.1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F3CF5F" wp14:editId="44673844">
                <wp:simplePos x="0" y="0"/>
                <wp:positionH relativeFrom="column">
                  <wp:posOffset>1271905</wp:posOffset>
                </wp:positionH>
                <wp:positionV relativeFrom="paragraph">
                  <wp:posOffset>7044055</wp:posOffset>
                </wp:positionV>
                <wp:extent cx="0" cy="323850"/>
                <wp:effectExtent l="0" t="0" r="19050" b="19050"/>
                <wp:wrapNone/>
                <wp:docPr id="86" name="Gerade Verbindu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6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15pt,554.65pt" to="100.1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E670DA" wp14:editId="11844778">
                <wp:simplePos x="0" y="0"/>
                <wp:positionH relativeFrom="column">
                  <wp:posOffset>2243455</wp:posOffset>
                </wp:positionH>
                <wp:positionV relativeFrom="paragraph">
                  <wp:posOffset>7044055</wp:posOffset>
                </wp:positionV>
                <wp:extent cx="0" cy="323850"/>
                <wp:effectExtent l="0" t="0" r="19050" b="19050"/>
                <wp:wrapNone/>
                <wp:docPr id="85" name="Gerade Verbindu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5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554.65pt" to="176.6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B68C21" wp14:editId="682A970B">
                <wp:simplePos x="0" y="0"/>
                <wp:positionH relativeFrom="column">
                  <wp:posOffset>2243455</wp:posOffset>
                </wp:positionH>
                <wp:positionV relativeFrom="paragraph">
                  <wp:posOffset>7044055</wp:posOffset>
                </wp:positionV>
                <wp:extent cx="190500" cy="323850"/>
                <wp:effectExtent l="0" t="0" r="19050" b="19050"/>
                <wp:wrapNone/>
                <wp:docPr id="84" name="Gerade Verbindu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4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6.65pt,554.65pt" to="191.6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F15EA8" wp14:editId="7AC92ED1">
                <wp:simplePos x="0" y="0"/>
                <wp:positionH relativeFrom="column">
                  <wp:posOffset>2243455</wp:posOffset>
                </wp:positionH>
                <wp:positionV relativeFrom="paragraph">
                  <wp:posOffset>7215505</wp:posOffset>
                </wp:positionV>
                <wp:extent cx="0" cy="152400"/>
                <wp:effectExtent l="0" t="0" r="19050" b="19050"/>
                <wp:wrapNone/>
                <wp:docPr id="83" name="Gerade Verbindu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568.15pt" to="176.6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15F553" wp14:editId="4C712C1F">
                <wp:simplePos x="0" y="0"/>
                <wp:positionH relativeFrom="column">
                  <wp:posOffset>3310255</wp:posOffset>
                </wp:positionH>
                <wp:positionV relativeFrom="paragraph">
                  <wp:posOffset>7044055</wp:posOffset>
                </wp:positionV>
                <wp:extent cx="285750" cy="323850"/>
                <wp:effectExtent l="0" t="0" r="19050" b="19050"/>
                <wp:wrapNone/>
                <wp:docPr id="82" name="Gerade Verbindu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5pt,554.65pt" to="283.1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B6793B" wp14:editId="6F558959">
                <wp:simplePos x="0" y="0"/>
                <wp:positionH relativeFrom="column">
                  <wp:posOffset>3310255</wp:posOffset>
                </wp:positionH>
                <wp:positionV relativeFrom="paragraph">
                  <wp:posOffset>7044055</wp:posOffset>
                </wp:positionV>
                <wp:extent cx="0" cy="323850"/>
                <wp:effectExtent l="0" t="0" r="19050" b="19050"/>
                <wp:wrapNone/>
                <wp:docPr id="81" name="Gerade Verbindu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81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65pt,554.65pt" to="260.6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830F06" wp14:editId="21E41E0A">
                <wp:simplePos x="0" y="0"/>
                <wp:positionH relativeFrom="column">
                  <wp:posOffset>4872355</wp:posOffset>
                </wp:positionH>
                <wp:positionV relativeFrom="paragraph">
                  <wp:posOffset>7215505</wp:posOffset>
                </wp:positionV>
                <wp:extent cx="0" cy="152400"/>
                <wp:effectExtent l="0" t="0" r="19050" b="19050"/>
                <wp:wrapNone/>
                <wp:docPr id="80" name="Gerade Verbindu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5pt,568.15pt" to="383.6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613CB3" wp14:editId="78627B69">
                <wp:simplePos x="0" y="0"/>
                <wp:positionH relativeFrom="column">
                  <wp:posOffset>4662805</wp:posOffset>
                </wp:positionH>
                <wp:positionV relativeFrom="paragraph">
                  <wp:posOffset>7215505</wp:posOffset>
                </wp:positionV>
                <wp:extent cx="209550" cy="152400"/>
                <wp:effectExtent l="0" t="0" r="19050" b="19050"/>
                <wp:wrapNone/>
                <wp:docPr id="79" name="Gerade Verbindu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15pt,568.15pt" to="383.65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2569EC" wp14:editId="375D6976">
                <wp:simplePos x="0" y="0"/>
                <wp:positionH relativeFrom="column">
                  <wp:posOffset>4662805</wp:posOffset>
                </wp:positionH>
                <wp:positionV relativeFrom="paragraph">
                  <wp:posOffset>7044055</wp:posOffset>
                </wp:positionV>
                <wp:extent cx="361950" cy="0"/>
                <wp:effectExtent l="0" t="0" r="19050" b="19050"/>
                <wp:wrapNone/>
                <wp:docPr id="78" name="Gerade Verbindu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15pt,554.65pt" to="395.65pt,5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A3AEE8" wp14:editId="4379C85B">
                <wp:simplePos x="0" y="0"/>
                <wp:positionH relativeFrom="column">
                  <wp:posOffset>4662805</wp:posOffset>
                </wp:positionH>
                <wp:positionV relativeFrom="paragraph">
                  <wp:posOffset>6701155</wp:posOffset>
                </wp:positionV>
                <wp:extent cx="361950" cy="342900"/>
                <wp:effectExtent l="0" t="0" r="19050" b="19050"/>
                <wp:wrapNone/>
                <wp:docPr id="77" name="Gerade Verbind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15pt,527.65pt" to="395.65pt,5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082F3D" wp14:editId="7F090B60">
                <wp:simplePos x="0" y="0"/>
                <wp:positionH relativeFrom="column">
                  <wp:posOffset>5024755</wp:posOffset>
                </wp:positionH>
                <wp:positionV relativeFrom="paragraph">
                  <wp:posOffset>1729105</wp:posOffset>
                </wp:positionV>
                <wp:extent cx="171450" cy="0"/>
                <wp:effectExtent l="0" t="0" r="19050" b="19050"/>
                <wp:wrapNone/>
                <wp:docPr id="76" name="Gerade Verbind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6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5pt,136.15pt" to="409.1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066860" wp14:editId="25DEE027">
                <wp:simplePos x="0" y="0"/>
                <wp:positionH relativeFrom="column">
                  <wp:posOffset>5024755</wp:posOffset>
                </wp:positionH>
                <wp:positionV relativeFrom="paragraph">
                  <wp:posOffset>1595755</wp:posOffset>
                </wp:positionV>
                <wp:extent cx="171450" cy="133350"/>
                <wp:effectExtent l="0" t="0" r="19050" b="19050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5pt,125.65pt" to="409.1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49F143" wp14:editId="19B980EB">
                <wp:simplePos x="0" y="0"/>
                <wp:positionH relativeFrom="column">
                  <wp:posOffset>5024755</wp:posOffset>
                </wp:positionH>
                <wp:positionV relativeFrom="paragraph">
                  <wp:posOffset>1405255</wp:posOffset>
                </wp:positionV>
                <wp:extent cx="171450" cy="190500"/>
                <wp:effectExtent l="0" t="0" r="19050" b="19050"/>
                <wp:wrapNone/>
                <wp:docPr id="74" name="Gerad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4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5pt,110.65pt" to="409.1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93684C" wp14:editId="3E151CE7">
                <wp:simplePos x="0" y="0"/>
                <wp:positionH relativeFrom="column">
                  <wp:posOffset>5024755</wp:posOffset>
                </wp:positionH>
                <wp:positionV relativeFrom="paragraph">
                  <wp:posOffset>1405255</wp:posOffset>
                </wp:positionV>
                <wp:extent cx="171450" cy="0"/>
                <wp:effectExtent l="0" t="0" r="19050" b="19050"/>
                <wp:wrapNone/>
                <wp:docPr id="73" name="Gerad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5pt,110.65pt" to="409.1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0295F8" wp14:editId="3D4032F2">
                <wp:simplePos x="0" y="0"/>
                <wp:positionH relativeFrom="column">
                  <wp:posOffset>2243455</wp:posOffset>
                </wp:positionH>
                <wp:positionV relativeFrom="paragraph">
                  <wp:posOffset>6472555</wp:posOffset>
                </wp:positionV>
                <wp:extent cx="190500" cy="228600"/>
                <wp:effectExtent l="0" t="0" r="19050" b="19050"/>
                <wp:wrapNone/>
                <wp:docPr id="72" name="Gerade Verbindu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2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509.65pt" to="191.65pt,5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EF3E4F" wp14:editId="0F365915">
                <wp:simplePos x="0" y="0"/>
                <wp:positionH relativeFrom="column">
                  <wp:posOffset>2243455</wp:posOffset>
                </wp:positionH>
                <wp:positionV relativeFrom="paragraph">
                  <wp:posOffset>6472555</wp:posOffset>
                </wp:positionV>
                <wp:extent cx="0" cy="228600"/>
                <wp:effectExtent l="0" t="0" r="19050" b="19050"/>
                <wp:wrapNone/>
                <wp:docPr id="71" name="Gerade Verbindu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509.65pt" to="176.65pt,5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044230" wp14:editId="456BF0D2">
                <wp:simplePos x="0" y="0"/>
                <wp:positionH relativeFrom="column">
                  <wp:posOffset>4072255</wp:posOffset>
                </wp:positionH>
                <wp:positionV relativeFrom="paragraph">
                  <wp:posOffset>6186805</wp:posOffset>
                </wp:positionV>
                <wp:extent cx="247650" cy="285750"/>
                <wp:effectExtent l="0" t="0" r="19050" b="19050"/>
                <wp:wrapNone/>
                <wp:docPr id="70" name="Gerade Verbindu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487.15pt" to="340.15pt,5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0289C5" wp14:editId="516C3078">
                <wp:simplePos x="0" y="0"/>
                <wp:positionH relativeFrom="column">
                  <wp:posOffset>4072255</wp:posOffset>
                </wp:positionH>
                <wp:positionV relativeFrom="paragraph">
                  <wp:posOffset>6167755</wp:posOffset>
                </wp:positionV>
                <wp:extent cx="228600" cy="19050"/>
                <wp:effectExtent l="0" t="0" r="19050" b="19050"/>
                <wp:wrapNone/>
                <wp:docPr id="69" name="Gerade Verbindu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9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485.65pt" to="338.65pt,4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8C46A2" wp14:editId="267E82EE">
                <wp:simplePos x="0" y="0"/>
                <wp:positionH relativeFrom="column">
                  <wp:posOffset>3996055</wp:posOffset>
                </wp:positionH>
                <wp:positionV relativeFrom="paragraph">
                  <wp:posOffset>5310505</wp:posOffset>
                </wp:positionV>
                <wp:extent cx="304800" cy="285750"/>
                <wp:effectExtent l="0" t="0" r="19050" b="19050"/>
                <wp:wrapNone/>
                <wp:docPr id="68" name="Gerade Verbindu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418.15pt" to="338.65pt,4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71A246" wp14:editId="486B5203">
                <wp:simplePos x="0" y="0"/>
                <wp:positionH relativeFrom="column">
                  <wp:posOffset>4072255</wp:posOffset>
                </wp:positionH>
                <wp:positionV relativeFrom="paragraph">
                  <wp:posOffset>5310505</wp:posOffset>
                </wp:positionV>
                <wp:extent cx="247650" cy="0"/>
                <wp:effectExtent l="0" t="0" r="19050" b="19050"/>
                <wp:wrapNone/>
                <wp:docPr id="67" name="Gerade Verbindu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418.15pt" to="340.15pt,4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361D39" wp14:editId="2F0BEF45">
                <wp:simplePos x="0" y="0"/>
                <wp:positionH relativeFrom="column">
                  <wp:posOffset>1500505</wp:posOffset>
                </wp:positionH>
                <wp:positionV relativeFrom="paragraph">
                  <wp:posOffset>6301105</wp:posOffset>
                </wp:positionV>
                <wp:extent cx="285750" cy="171450"/>
                <wp:effectExtent l="0" t="0" r="19050" b="19050"/>
                <wp:wrapNone/>
                <wp:docPr id="66" name="Gerade Verbind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496.15pt" to="140.65pt,5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E7028E" wp14:editId="7459EF47">
                <wp:simplePos x="0" y="0"/>
                <wp:positionH relativeFrom="column">
                  <wp:posOffset>1500505</wp:posOffset>
                </wp:positionH>
                <wp:positionV relativeFrom="paragraph">
                  <wp:posOffset>6301105</wp:posOffset>
                </wp:positionV>
                <wp:extent cx="0" cy="171450"/>
                <wp:effectExtent l="0" t="0" r="19050" b="19050"/>
                <wp:wrapNone/>
                <wp:docPr id="65" name="Gerade Verbindu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496.15pt" to="118.15pt,5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3D7400" wp14:editId="0597EB8F">
                <wp:simplePos x="0" y="0"/>
                <wp:positionH relativeFrom="column">
                  <wp:posOffset>1786255</wp:posOffset>
                </wp:positionH>
                <wp:positionV relativeFrom="paragraph">
                  <wp:posOffset>5481955</wp:posOffset>
                </wp:positionV>
                <wp:extent cx="190500" cy="304800"/>
                <wp:effectExtent l="0" t="0" r="19050" b="19050"/>
                <wp:wrapNone/>
                <wp:docPr id="64" name="Gerade Verbindu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431.65pt" to="155.65pt,4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349256" wp14:editId="6BDEA85C">
                <wp:simplePos x="0" y="0"/>
                <wp:positionH relativeFrom="column">
                  <wp:posOffset>1786255</wp:posOffset>
                </wp:positionH>
                <wp:positionV relativeFrom="paragraph">
                  <wp:posOffset>5481955</wp:posOffset>
                </wp:positionV>
                <wp:extent cx="190500" cy="0"/>
                <wp:effectExtent l="0" t="0" r="19050" b="19050"/>
                <wp:wrapNone/>
                <wp:docPr id="63" name="Gerade Verbindu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3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431.65pt" to="155.65pt,4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EDB753" wp14:editId="559EC630">
                <wp:simplePos x="0" y="0"/>
                <wp:positionH relativeFrom="column">
                  <wp:posOffset>1176655</wp:posOffset>
                </wp:positionH>
                <wp:positionV relativeFrom="paragraph">
                  <wp:posOffset>5481955</wp:posOffset>
                </wp:positionV>
                <wp:extent cx="190500" cy="209550"/>
                <wp:effectExtent l="0" t="0" r="19050" b="19050"/>
                <wp:wrapNone/>
                <wp:docPr id="62" name="Gerade Verbindu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2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431.65pt" to="107.65pt,4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2613E0" wp14:editId="1AD55C8F">
                <wp:simplePos x="0" y="0"/>
                <wp:positionH relativeFrom="column">
                  <wp:posOffset>1176655</wp:posOffset>
                </wp:positionH>
                <wp:positionV relativeFrom="paragraph">
                  <wp:posOffset>5462905</wp:posOffset>
                </wp:positionV>
                <wp:extent cx="190500" cy="19050"/>
                <wp:effectExtent l="0" t="0" r="19050" b="19050"/>
                <wp:wrapNone/>
                <wp:docPr id="61" name="Gerade Verbindu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430.15pt" to="107.65pt,4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4C87CF" wp14:editId="4102C9F8">
                <wp:simplePos x="0" y="0"/>
                <wp:positionH relativeFrom="column">
                  <wp:posOffset>4777105</wp:posOffset>
                </wp:positionH>
                <wp:positionV relativeFrom="paragraph">
                  <wp:posOffset>4643755</wp:posOffset>
                </wp:positionV>
                <wp:extent cx="0" cy="285750"/>
                <wp:effectExtent l="0" t="0" r="19050" b="19050"/>
                <wp:wrapNone/>
                <wp:docPr id="59" name="Gerade Verbindu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9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15pt,365.65pt" to="376.1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0B0AA9" wp14:editId="79A4A785">
                <wp:simplePos x="0" y="0"/>
                <wp:positionH relativeFrom="column">
                  <wp:posOffset>4777105</wp:posOffset>
                </wp:positionH>
                <wp:positionV relativeFrom="paragraph">
                  <wp:posOffset>4643755</wp:posOffset>
                </wp:positionV>
                <wp:extent cx="247650" cy="285750"/>
                <wp:effectExtent l="0" t="0" r="19050" b="19050"/>
                <wp:wrapNone/>
                <wp:docPr id="60" name="Gerade Verbind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365.65pt" to="395.6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BB8703" wp14:editId="013754F0">
                <wp:simplePos x="0" y="0"/>
                <wp:positionH relativeFrom="column">
                  <wp:posOffset>3462655</wp:posOffset>
                </wp:positionH>
                <wp:positionV relativeFrom="paragraph">
                  <wp:posOffset>4643755</wp:posOffset>
                </wp:positionV>
                <wp:extent cx="228600" cy="285750"/>
                <wp:effectExtent l="0" t="0" r="19050" b="19050"/>
                <wp:wrapNone/>
                <wp:docPr id="58" name="Gerade Verbindu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8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5pt,365.65pt" to="290.6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C21C4E" wp14:editId="2BC4C11E">
                <wp:simplePos x="0" y="0"/>
                <wp:positionH relativeFrom="column">
                  <wp:posOffset>3462655</wp:posOffset>
                </wp:positionH>
                <wp:positionV relativeFrom="paragraph">
                  <wp:posOffset>4872355</wp:posOffset>
                </wp:positionV>
                <wp:extent cx="228600" cy="0"/>
                <wp:effectExtent l="0" t="0" r="19050" b="19050"/>
                <wp:wrapNone/>
                <wp:docPr id="57" name="Gerade Verbindu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7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65pt,383.65pt" to="290.65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31669A" wp14:editId="2039FF75">
                <wp:simplePos x="0" y="0"/>
                <wp:positionH relativeFrom="column">
                  <wp:posOffset>1976755</wp:posOffset>
                </wp:positionH>
                <wp:positionV relativeFrom="paragraph">
                  <wp:posOffset>4510405</wp:posOffset>
                </wp:positionV>
                <wp:extent cx="266700" cy="361950"/>
                <wp:effectExtent l="0" t="0" r="19050" b="19050"/>
                <wp:wrapNone/>
                <wp:docPr id="56" name="Gerade Verbindu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355.15pt" to="176.65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09F95A" wp14:editId="55AFE755">
                <wp:simplePos x="0" y="0"/>
                <wp:positionH relativeFrom="column">
                  <wp:posOffset>1976755</wp:posOffset>
                </wp:positionH>
                <wp:positionV relativeFrom="paragraph">
                  <wp:posOffset>4815205</wp:posOffset>
                </wp:positionV>
                <wp:extent cx="266700" cy="0"/>
                <wp:effectExtent l="0" t="0" r="19050" b="19050"/>
                <wp:wrapNone/>
                <wp:docPr id="55" name="Gerade Verbindu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379.15pt" to="176.65pt,3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4A889C" wp14:editId="3E67B59E">
                <wp:simplePos x="0" y="0"/>
                <wp:positionH relativeFrom="column">
                  <wp:posOffset>776605</wp:posOffset>
                </wp:positionH>
                <wp:positionV relativeFrom="paragraph">
                  <wp:posOffset>4167505</wp:posOffset>
                </wp:positionV>
                <wp:extent cx="0" cy="228600"/>
                <wp:effectExtent l="0" t="0" r="19050" b="19050"/>
                <wp:wrapNone/>
                <wp:docPr id="54" name="Gerade Verbind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328.15pt" to="61.15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AF4C49" wp14:editId="7F0E56D8">
                <wp:simplePos x="0" y="0"/>
                <wp:positionH relativeFrom="column">
                  <wp:posOffset>548005</wp:posOffset>
                </wp:positionH>
                <wp:positionV relativeFrom="paragraph">
                  <wp:posOffset>4167505</wp:posOffset>
                </wp:positionV>
                <wp:extent cx="228600" cy="228600"/>
                <wp:effectExtent l="0" t="0" r="19050" b="19050"/>
                <wp:wrapNone/>
                <wp:docPr id="53" name="Gerade Verbindu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328.15pt" to="61.15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26A3DD" wp14:editId="396937D1">
                <wp:simplePos x="0" y="0"/>
                <wp:positionH relativeFrom="column">
                  <wp:posOffset>3996055</wp:posOffset>
                </wp:positionH>
                <wp:positionV relativeFrom="paragraph">
                  <wp:posOffset>3767455</wp:posOffset>
                </wp:positionV>
                <wp:extent cx="304800" cy="247650"/>
                <wp:effectExtent l="0" t="0" r="19050" b="19050"/>
                <wp:wrapNone/>
                <wp:docPr id="52" name="Gerade Verbind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296.65pt" to="338.65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8F214C" wp14:editId="51FD2851">
                <wp:simplePos x="0" y="0"/>
                <wp:positionH relativeFrom="column">
                  <wp:posOffset>3996055</wp:posOffset>
                </wp:positionH>
                <wp:positionV relativeFrom="paragraph">
                  <wp:posOffset>3767455</wp:posOffset>
                </wp:positionV>
                <wp:extent cx="342900" cy="0"/>
                <wp:effectExtent l="0" t="0" r="19050" b="19050"/>
                <wp:wrapNone/>
                <wp:docPr id="51" name="Gerade Verbindu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1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296.65pt" to="341.6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007EBE" wp14:editId="460B3EA0">
                <wp:simplePos x="0" y="0"/>
                <wp:positionH relativeFrom="column">
                  <wp:posOffset>1976755</wp:posOffset>
                </wp:positionH>
                <wp:positionV relativeFrom="paragraph">
                  <wp:posOffset>3138805</wp:posOffset>
                </wp:positionV>
                <wp:extent cx="266700" cy="0"/>
                <wp:effectExtent l="0" t="0" r="19050" b="19050"/>
                <wp:wrapNone/>
                <wp:docPr id="50" name="Gerade Verbindu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247.15pt" to="176.6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E66DA" wp14:editId="7E6C9428">
                <wp:simplePos x="0" y="0"/>
                <wp:positionH relativeFrom="column">
                  <wp:posOffset>1976755</wp:posOffset>
                </wp:positionH>
                <wp:positionV relativeFrom="paragraph">
                  <wp:posOffset>2910205</wp:posOffset>
                </wp:positionV>
                <wp:extent cx="266700" cy="228600"/>
                <wp:effectExtent l="0" t="0" r="19050" b="19050"/>
                <wp:wrapNone/>
                <wp:docPr id="49" name="Gerade Verbindu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229.15pt" to="176.6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7CB001" wp14:editId="1878D861">
                <wp:simplePos x="0" y="0"/>
                <wp:positionH relativeFrom="column">
                  <wp:posOffset>1500505</wp:posOffset>
                </wp:positionH>
                <wp:positionV relativeFrom="paragraph">
                  <wp:posOffset>2910205</wp:posOffset>
                </wp:positionV>
                <wp:extent cx="285750" cy="228600"/>
                <wp:effectExtent l="0" t="0" r="19050" b="19050"/>
                <wp:wrapNone/>
                <wp:docPr id="48" name="Gerade Verbindu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8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229.15pt" to="140.6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11B5AF" wp14:editId="15740079">
                <wp:simplePos x="0" y="0"/>
                <wp:positionH relativeFrom="column">
                  <wp:posOffset>1500505</wp:posOffset>
                </wp:positionH>
                <wp:positionV relativeFrom="paragraph">
                  <wp:posOffset>3138805</wp:posOffset>
                </wp:positionV>
                <wp:extent cx="285750" cy="0"/>
                <wp:effectExtent l="0" t="0" r="1905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247.15pt" to="140.6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42EC37" wp14:editId="086CADAF">
                <wp:simplePos x="0" y="0"/>
                <wp:positionH relativeFrom="column">
                  <wp:posOffset>4072255</wp:posOffset>
                </wp:positionH>
                <wp:positionV relativeFrom="paragraph">
                  <wp:posOffset>2795905</wp:posOffset>
                </wp:positionV>
                <wp:extent cx="247650" cy="3429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220.15pt" to="340.1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4FD2CA" wp14:editId="2D565C69">
                <wp:simplePos x="0" y="0"/>
                <wp:positionH relativeFrom="column">
                  <wp:posOffset>4072255</wp:posOffset>
                </wp:positionH>
                <wp:positionV relativeFrom="paragraph">
                  <wp:posOffset>2795905</wp:posOffset>
                </wp:positionV>
                <wp:extent cx="266700" cy="19050"/>
                <wp:effectExtent l="0" t="0" r="1905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5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220.15pt" to="341.6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23F77E" wp14:editId="2FDA8453">
                <wp:simplePos x="0" y="0"/>
                <wp:positionH relativeFrom="column">
                  <wp:posOffset>4529455</wp:posOffset>
                </wp:positionH>
                <wp:positionV relativeFrom="paragraph">
                  <wp:posOffset>1595755</wp:posOffset>
                </wp:positionV>
                <wp:extent cx="247650" cy="228600"/>
                <wp:effectExtent l="0" t="0" r="1905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125.65pt" to="376.1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133F0A" wp14:editId="16664923">
                <wp:simplePos x="0" y="0"/>
                <wp:positionH relativeFrom="column">
                  <wp:posOffset>4529455</wp:posOffset>
                </wp:positionH>
                <wp:positionV relativeFrom="paragraph">
                  <wp:posOffset>1595755</wp:posOffset>
                </wp:positionV>
                <wp:extent cx="0" cy="228600"/>
                <wp:effectExtent l="0" t="0" r="19050" b="190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125.65pt" to="356.6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1089C5" wp14:editId="2E824467">
                <wp:simplePos x="0" y="0"/>
                <wp:positionH relativeFrom="column">
                  <wp:posOffset>2548255</wp:posOffset>
                </wp:positionH>
                <wp:positionV relativeFrom="paragraph">
                  <wp:posOffset>1595755</wp:posOffset>
                </wp:positionV>
                <wp:extent cx="285750" cy="228600"/>
                <wp:effectExtent l="0" t="0" r="19050" b="19050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25.65pt" to="223.1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86E461" wp14:editId="0FF44996">
                <wp:simplePos x="0" y="0"/>
                <wp:positionH relativeFrom="column">
                  <wp:posOffset>2548255</wp:posOffset>
                </wp:positionH>
                <wp:positionV relativeFrom="paragraph">
                  <wp:posOffset>1595755</wp:posOffset>
                </wp:positionV>
                <wp:extent cx="0" cy="228600"/>
                <wp:effectExtent l="0" t="0" r="19050" b="19050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25.65pt" to="200.6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B7CBFF" wp14:editId="0B19BA93">
                <wp:simplePos x="0" y="0"/>
                <wp:positionH relativeFrom="column">
                  <wp:posOffset>2148205</wp:posOffset>
                </wp:positionH>
                <wp:positionV relativeFrom="paragraph">
                  <wp:posOffset>1595755</wp:posOffset>
                </wp:positionV>
                <wp:extent cx="0" cy="228600"/>
                <wp:effectExtent l="0" t="0" r="19050" b="1905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5pt,125.65pt" to="169.1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175112" wp14:editId="1A8E1E2C">
                <wp:simplePos x="0" y="0"/>
                <wp:positionH relativeFrom="column">
                  <wp:posOffset>1786255</wp:posOffset>
                </wp:positionH>
                <wp:positionV relativeFrom="paragraph">
                  <wp:posOffset>1595755</wp:posOffset>
                </wp:positionV>
                <wp:extent cx="361950" cy="228600"/>
                <wp:effectExtent l="0" t="0" r="1905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125.65pt" to="169.1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28308F" wp14:editId="75DBCF17">
                <wp:simplePos x="0" y="0"/>
                <wp:positionH relativeFrom="column">
                  <wp:posOffset>1176655</wp:posOffset>
                </wp:positionH>
                <wp:positionV relativeFrom="paragraph">
                  <wp:posOffset>1595755</wp:posOffset>
                </wp:positionV>
                <wp:extent cx="0" cy="228600"/>
                <wp:effectExtent l="0" t="0" r="1905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125.65pt" to="92.6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A489D6" wp14:editId="1F48A08D">
                <wp:simplePos x="0" y="0"/>
                <wp:positionH relativeFrom="column">
                  <wp:posOffset>1024255</wp:posOffset>
                </wp:positionH>
                <wp:positionV relativeFrom="paragraph">
                  <wp:posOffset>1595755</wp:posOffset>
                </wp:positionV>
                <wp:extent cx="152400" cy="228600"/>
                <wp:effectExtent l="0" t="0" r="19050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125.65pt" to="92.6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3F17A" wp14:editId="0993AE44">
                <wp:simplePos x="0" y="0"/>
                <wp:positionH relativeFrom="column">
                  <wp:posOffset>4662805</wp:posOffset>
                </wp:positionH>
                <wp:positionV relativeFrom="paragraph">
                  <wp:posOffset>1081405</wp:posOffset>
                </wp:positionV>
                <wp:extent cx="209550" cy="323850"/>
                <wp:effectExtent l="0" t="0" r="1905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15pt,85.15pt" to="383.6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10B1F" wp14:editId="34646261">
                <wp:simplePos x="0" y="0"/>
                <wp:positionH relativeFrom="column">
                  <wp:posOffset>4872355</wp:posOffset>
                </wp:positionH>
                <wp:positionV relativeFrom="paragraph">
                  <wp:posOffset>1081405</wp:posOffset>
                </wp:positionV>
                <wp:extent cx="0" cy="323850"/>
                <wp:effectExtent l="0" t="0" r="1905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5pt,85.15pt" to="383.6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1EECF9" wp14:editId="5F75C13E">
                <wp:simplePos x="0" y="0"/>
                <wp:positionH relativeFrom="column">
                  <wp:posOffset>3596005</wp:posOffset>
                </wp:positionH>
                <wp:positionV relativeFrom="paragraph">
                  <wp:posOffset>1081405</wp:posOffset>
                </wp:positionV>
                <wp:extent cx="323850" cy="323850"/>
                <wp:effectExtent l="0" t="0" r="1905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4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85.15pt" to="308.6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3533C" wp14:editId="201CEF94">
                <wp:simplePos x="0" y="0"/>
                <wp:positionH relativeFrom="column">
                  <wp:posOffset>3919855</wp:posOffset>
                </wp:positionH>
                <wp:positionV relativeFrom="paragraph">
                  <wp:posOffset>1081405</wp:posOffset>
                </wp:positionV>
                <wp:extent cx="0" cy="32385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65pt,85.15pt" to="308.6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1FBEE2" wp14:editId="09EAADD6">
                <wp:simplePos x="0" y="0"/>
                <wp:positionH relativeFrom="column">
                  <wp:posOffset>2148205</wp:posOffset>
                </wp:positionH>
                <wp:positionV relativeFrom="paragraph">
                  <wp:posOffset>1081405</wp:posOffset>
                </wp:positionV>
                <wp:extent cx="285750" cy="32385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2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5pt,85.15pt" to="191.6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B9408" wp14:editId="3C0AAD9B">
                <wp:simplePos x="0" y="0"/>
                <wp:positionH relativeFrom="column">
                  <wp:posOffset>2433955</wp:posOffset>
                </wp:positionH>
                <wp:positionV relativeFrom="paragraph">
                  <wp:posOffset>1081405</wp:posOffset>
                </wp:positionV>
                <wp:extent cx="0" cy="323850"/>
                <wp:effectExtent l="0" t="0" r="19050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85.15pt" to="191.6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B2DDB7" wp14:editId="68F0771E">
                <wp:simplePos x="0" y="0"/>
                <wp:positionH relativeFrom="column">
                  <wp:posOffset>548005</wp:posOffset>
                </wp:positionH>
                <wp:positionV relativeFrom="paragraph">
                  <wp:posOffset>1595755</wp:posOffset>
                </wp:positionV>
                <wp:extent cx="228600" cy="22860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125.65pt" to="61.1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16983B" wp14:editId="39DB0F0A">
                <wp:simplePos x="0" y="0"/>
                <wp:positionH relativeFrom="column">
                  <wp:posOffset>548005</wp:posOffset>
                </wp:positionH>
                <wp:positionV relativeFrom="paragraph">
                  <wp:posOffset>1595755</wp:posOffset>
                </wp:positionV>
                <wp:extent cx="228600" cy="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5pt,125.65pt" to="61.1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CB300" wp14:editId="64CBBB99">
                <wp:simplePos x="0" y="0"/>
                <wp:positionH relativeFrom="column">
                  <wp:posOffset>776605</wp:posOffset>
                </wp:positionH>
                <wp:positionV relativeFrom="paragraph">
                  <wp:posOffset>1081405</wp:posOffset>
                </wp:positionV>
                <wp:extent cx="247650" cy="323850"/>
                <wp:effectExtent l="0" t="0" r="19050" b="19050"/>
                <wp:wrapNone/>
                <wp:docPr id="27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85.15pt" to="80.6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" strokecolor="#4579b8 [3044]"/>
            </w:pict>
          </mc:Fallback>
        </mc:AlternateContent>
      </w:r>
      <w:r w:rsidR="007745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8CA0D" wp14:editId="5B9C3D05">
                <wp:simplePos x="0" y="0"/>
                <wp:positionH relativeFrom="column">
                  <wp:posOffset>776605</wp:posOffset>
                </wp:positionH>
                <wp:positionV relativeFrom="paragraph">
                  <wp:posOffset>1081405</wp:posOffset>
                </wp:positionV>
                <wp:extent cx="0" cy="323850"/>
                <wp:effectExtent l="0" t="0" r="19050" b="19050"/>
                <wp:wrapNone/>
                <wp:docPr id="26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85.15pt" to="61.1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" strokecolor="#4579b8 [3044]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DE307" wp14:editId="425B40D6">
                <wp:simplePos x="0" y="0"/>
                <wp:positionH relativeFrom="column">
                  <wp:posOffset>-194945</wp:posOffset>
                </wp:positionH>
                <wp:positionV relativeFrom="paragraph">
                  <wp:posOffset>1081405</wp:posOffset>
                </wp:positionV>
                <wp:extent cx="742950" cy="74295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7" o:spid="_x0000_s1026" style="position:absolute;margin-left:-15.35pt;margin-top:85.15pt;width:58.5pt;height:5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31B8C" wp14:editId="5AD4A07A">
                <wp:simplePos x="0" y="0"/>
                <wp:positionH relativeFrom="column">
                  <wp:posOffset>-194945</wp:posOffset>
                </wp:positionH>
                <wp:positionV relativeFrom="paragraph">
                  <wp:posOffset>4167505</wp:posOffset>
                </wp:positionV>
                <wp:extent cx="2438400" cy="0"/>
                <wp:effectExtent l="0" t="0" r="19050" b="19050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328.15pt" to="176.6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" strokecolor="#4579b8 [3044]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1D4143" wp14:editId="3F5D721E">
                <wp:simplePos x="0" y="0"/>
                <wp:positionH relativeFrom="column">
                  <wp:posOffset>-194945</wp:posOffset>
                </wp:positionH>
                <wp:positionV relativeFrom="paragraph">
                  <wp:posOffset>5024755</wp:posOffset>
                </wp:positionV>
                <wp:extent cx="1371600" cy="1447800"/>
                <wp:effectExtent l="0" t="0" r="1905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4" o:spid="_x0000_s1026" style="position:absolute;margin-left:-15.35pt;margin-top:395.65pt;width:108pt;height:11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EFCD60" wp14:editId="50A6CBF8">
                <wp:simplePos x="0" y="0"/>
                <wp:positionH relativeFrom="column">
                  <wp:posOffset>1976755</wp:posOffset>
                </wp:positionH>
                <wp:positionV relativeFrom="paragraph">
                  <wp:posOffset>5024755</wp:posOffset>
                </wp:positionV>
                <wp:extent cx="1485900" cy="144780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3" o:spid="_x0000_s1026" style="position:absolute;margin-left:155.65pt;margin-top:395.65pt;width:117pt;height:11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BB8BF" wp14:editId="531B2E15">
                <wp:simplePos x="0" y="0"/>
                <wp:positionH relativeFrom="column">
                  <wp:posOffset>2243455</wp:posOffset>
                </wp:positionH>
                <wp:positionV relativeFrom="paragraph">
                  <wp:posOffset>3462655</wp:posOffset>
                </wp:positionV>
                <wp:extent cx="1219200" cy="156210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6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176.65pt;margin-top:272.65pt;width:96pt;height:12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3CC65" wp14:editId="768526B0">
                <wp:simplePos x="0" y="0"/>
                <wp:positionH relativeFrom="column">
                  <wp:posOffset>2243455</wp:posOffset>
                </wp:positionH>
                <wp:positionV relativeFrom="paragraph">
                  <wp:posOffset>1824355</wp:posOffset>
                </wp:positionV>
                <wp:extent cx="1219200" cy="163830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1" o:spid="_x0000_s1026" style="position:absolute;margin-left:176.65pt;margin-top:143.65pt;width:96pt;height:12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A32A2" wp14:editId="06E56512">
                <wp:simplePos x="0" y="0"/>
                <wp:positionH relativeFrom="column">
                  <wp:posOffset>-194945</wp:posOffset>
                </wp:positionH>
                <wp:positionV relativeFrom="paragraph">
                  <wp:posOffset>1824355</wp:posOffset>
                </wp:positionV>
                <wp:extent cx="1695450" cy="163830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9" o:spid="_x0000_s1026" style="position:absolute;margin-left:-15.35pt;margin-top:143.65pt;width:133.5pt;height:12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961A0" wp14:editId="71232DA9">
                <wp:simplePos x="0" y="0"/>
                <wp:positionH relativeFrom="column">
                  <wp:posOffset>-194945</wp:posOffset>
                </wp:positionH>
                <wp:positionV relativeFrom="paragraph">
                  <wp:posOffset>1824355</wp:posOffset>
                </wp:positionV>
                <wp:extent cx="3657600" cy="4648200"/>
                <wp:effectExtent l="0" t="0" r="19050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64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7" o:spid="_x0000_s1026" style="position:absolute;margin-left:-15.35pt;margin-top:143.65pt;width:4in;height:3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B93DE" wp14:editId="0484A603">
                <wp:simplePos x="0" y="0"/>
                <wp:positionH relativeFrom="column">
                  <wp:posOffset>4338955</wp:posOffset>
                </wp:positionH>
                <wp:positionV relativeFrom="paragraph">
                  <wp:posOffset>7367905</wp:posOffset>
                </wp:positionV>
                <wp:extent cx="1486535" cy="1633220"/>
                <wp:effectExtent l="0" t="0" r="18415" b="241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63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2" o:spid="_x0000_s1026" style="position:absolute;margin-left:341.65pt;margin-top:580.15pt;width:117.05pt;height:128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16607" wp14:editId="35140970">
                <wp:simplePos x="0" y="0"/>
                <wp:positionH relativeFrom="column">
                  <wp:posOffset>2929255</wp:posOffset>
                </wp:positionH>
                <wp:positionV relativeFrom="paragraph">
                  <wp:posOffset>7367905</wp:posOffset>
                </wp:positionV>
                <wp:extent cx="1409700" cy="1633220"/>
                <wp:effectExtent l="0" t="0" r="19050" b="2413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63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6" o:spid="_x0000_s1026" style="position:absolute;margin-left:230.65pt;margin-top:580.15pt;width:111pt;height:128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AE0EE" wp14:editId="08540319">
                <wp:simplePos x="0" y="0"/>
                <wp:positionH relativeFrom="column">
                  <wp:posOffset>1786255</wp:posOffset>
                </wp:positionH>
                <wp:positionV relativeFrom="paragraph">
                  <wp:posOffset>7367905</wp:posOffset>
                </wp:positionV>
                <wp:extent cx="1143000" cy="1633220"/>
                <wp:effectExtent l="0" t="0" r="19050" b="2413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3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5" o:spid="_x0000_s1026" style="position:absolute;margin-left:140.65pt;margin-top:580.15pt;width:90pt;height:128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079A7F" wp14:editId="30BEA765">
                <wp:simplePos x="0" y="0"/>
                <wp:positionH relativeFrom="column">
                  <wp:posOffset>548005</wp:posOffset>
                </wp:positionH>
                <wp:positionV relativeFrom="paragraph">
                  <wp:posOffset>7367905</wp:posOffset>
                </wp:positionV>
                <wp:extent cx="1238250" cy="1633220"/>
                <wp:effectExtent l="0" t="0" r="19050" b="2413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63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4" o:spid="_x0000_s1026" style="position:absolute;margin-left:43.15pt;margin-top:580.15pt;width:97.5pt;height:128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89C72" wp14:editId="3A067138">
                <wp:simplePos x="0" y="0"/>
                <wp:positionH relativeFrom="column">
                  <wp:posOffset>4300855</wp:posOffset>
                </wp:positionH>
                <wp:positionV relativeFrom="paragraph">
                  <wp:posOffset>4929505</wp:posOffset>
                </wp:positionV>
                <wp:extent cx="1524635" cy="1543050"/>
                <wp:effectExtent l="0" t="0" r="1841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0" o:spid="_x0000_s1026" style="position:absolute;margin-left:338.65pt;margin-top:388.15pt;width:120.05pt;height:12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246D7" wp14:editId="37D4633F">
                <wp:simplePos x="0" y="0"/>
                <wp:positionH relativeFrom="column">
                  <wp:posOffset>4300855</wp:posOffset>
                </wp:positionH>
                <wp:positionV relativeFrom="paragraph">
                  <wp:posOffset>3329305</wp:posOffset>
                </wp:positionV>
                <wp:extent cx="1524635" cy="1600200"/>
                <wp:effectExtent l="0" t="0" r="18415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26" style="position:absolute;margin-left:338.65pt;margin-top:262.15pt;width:120.05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04A1E" wp14:editId="42583FC2">
                <wp:simplePos x="0" y="0"/>
                <wp:positionH relativeFrom="column">
                  <wp:posOffset>4300855</wp:posOffset>
                </wp:positionH>
                <wp:positionV relativeFrom="paragraph">
                  <wp:posOffset>1824355</wp:posOffset>
                </wp:positionV>
                <wp:extent cx="1524635" cy="1504950"/>
                <wp:effectExtent l="0" t="0" r="18415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150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8" o:spid="_x0000_s1026" style="position:absolute;margin-left:338.65pt;margin-top:143.65pt;width:120.05pt;height:11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2CDAB" wp14:editId="70E8EAF1">
                <wp:simplePos x="0" y="0"/>
                <wp:positionH relativeFrom="column">
                  <wp:posOffset>-194945</wp:posOffset>
                </wp:positionH>
                <wp:positionV relativeFrom="paragraph">
                  <wp:posOffset>7367905</wp:posOffset>
                </wp:positionV>
                <wp:extent cx="742950" cy="1633220"/>
                <wp:effectExtent l="0" t="0" r="19050" b="2413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63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3" o:spid="_x0000_s1026" style="position:absolute;margin-left:-15.35pt;margin-top:580.15pt;width:58.5pt;height:128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A06E1" wp14:editId="7436ABCB">
                <wp:simplePos x="0" y="0"/>
                <wp:positionH relativeFrom="column">
                  <wp:posOffset>5024755</wp:posOffset>
                </wp:positionH>
                <wp:positionV relativeFrom="paragraph">
                  <wp:posOffset>6472555</wp:posOffset>
                </wp:positionV>
                <wp:extent cx="800735" cy="895350"/>
                <wp:effectExtent l="0" t="0" r="18415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" o:spid="_x0000_s1026" style="position:absolute;margin-left:395.65pt;margin-top:509.65pt;width:63.05pt;height:7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C1384" wp14:editId="4C2571A4">
                <wp:simplePos x="0" y="0"/>
                <wp:positionH relativeFrom="column">
                  <wp:posOffset>5024755</wp:posOffset>
                </wp:positionH>
                <wp:positionV relativeFrom="paragraph">
                  <wp:posOffset>1081405</wp:posOffset>
                </wp:positionV>
                <wp:extent cx="1409700" cy="74295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6" o:spid="_x0000_s1026" style="position:absolute;margin-left:395.65pt;margin-top:85.15pt;width:111pt;height:5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9FD70" wp14:editId="689C65C3">
                <wp:simplePos x="0" y="0"/>
                <wp:positionH relativeFrom="column">
                  <wp:posOffset>4529455</wp:posOffset>
                </wp:positionH>
                <wp:positionV relativeFrom="paragraph">
                  <wp:posOffset>-213995</wp:posOffset>
                </wp:positionV>
                <wp:extent cx="1296035" cy="1295400"/>
                <wp:effectExtent l="0" t="0" r="1841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" o:spid="_x0000_s1026" style="position:absolute;margin-left:356.65pt;margin-top:-16.85pt;width:102.05pt;height:10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8CCE6" wp14:editId="2DD962FB">
                <wp:simplePos x="0" y="0"/>
                <wp:positionH relativeFrom="column">
                  <wp:posOffset>3215005</wp:posOffset>
                </wp:positionH>
                <wp:positionV relativeFrom="paragraph">
                  <wp:posOffset>-213995</wp:posOffset>
                </wp:positionV>
                <wp:extent cx="1314450" cy="12954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3" o:spid="_x0000_s1026" style="position:absolute;margin-left:253.15pt;margin-top:-16.85pt;width:103.5pt;height:10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6FF58" wp14:editId="126E8360">
                <wp:simplePos x="0" y="0"/>
                <wp:positionH relativeFrom="column">
                  <wp:posOffset>1176655</wp:posOffset>
                </wp:positionH>
                <wp:positionV relativeFrom="paragraph">
                  <wp:posOffset>-213995</wp:posOffset>
                </wp:positionV>
                <wp:extent cx="2038350" cy="129540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5" o:spid="_x0000_s1026" style="position:absolute;margin-left:92.65pt;margin-top:-16.85pt;width:160.5pt;height:10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" fillcolor="white [3212]" strokecolor="#243f60 [1604]" strokeweight="2pt"/>
            </w:pict>
          </mc:Fallback>
        </mc:AlternateContent>
      </w:r>
      <w:r w:rsidR="008207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2BA64" wp14:editId="47A550DD">
                <wp:simplePos x="0" y="0"/>
                <wp:positionH relativeFrom="column">
                  <wp:posOffset>-194945</wp:posOffset>
                </wp:positionH>
                <wp:positionV relativeFrom="paragraph">
                  <wp:posOffset>-213995</wp:posOffset>
                </wp:positionV>
                <wp:extent cx="1371600" cy="129540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4" o:spid="_x0000_s1026" style="position:absolute;margin-left:-15.35pt;margin-top:-16.85pt;width:108pt;height:10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" fillcolor="white [3212]" strokecolor="#243f60 [1604]" strokeweight="2pt"/>
            </w:pict>
          </mc:Fallback>
        </mc:AlternateContent>
      </w:r>
      <w:r w:rsidR="00DE59D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-199151</wp:posOffset>
                </wp:positionH>
                <wp:positionV relativeFrom="paragraph">
                  <wp:posOffset>-222901</wp:posOffset>
                </wp:positionV>
                <wp:extent cx="6020790" cy="9215251"/>
                <wp:effectExtent l="0" t="0" r="18415" b="2413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790" cy="9215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-15.7pt;margin-top:-17.55pt;width:474.1pt;height:72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" fillcolor="white [3212]" strokecolor="#243f60 [1604]" strokeweight="2pt"/>
            </w:pict>
          </mc:Fallback>
        </mc:AlternateContent>
      </w:r>
    </w:p>
    <w:sectPr w:rsidR="00F87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DF"/>
    <w:rsid w:val="000C04EF"/>
    <w:rsid w:val="001560B5"/>
    <w:rsid w:val="00243771"/>
    <w:rsid w:val="00652869"/>
    <w:rsid w:val="0069233E"/>
    <w:rsid w:val="007265CA"/>
    <w:rsid w:val="0077458D"/>
    <w:rsid w:val="00820744"/>
    <w:rsid w:val="00903577"/>
    <w:rsid w:val="00A071D4"/>
    <w:rsid w:val="00CF201C"/>
    <w:rsid w:val="00D65FB3"/>
    <w:rsid w:val="00D95504"/>
    <w:rsid w:val="00DE59DF"/>
    <w:rsid w:val="00F8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35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69233E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2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2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35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69233E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2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2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Azubi</dc:creator>
  <cp:lastModifiedBy>Azubi</cp:lastModifiedBy>
  <cp:revision>13</cp:revision>
  <cp:lastPrinted>2017-06-06T10:54:00Z</cp:lastPrinted>
  <dcterms:created xsi:type="dcterms:W3CDTF">2017-06-06T09:24:00Z</dcterms:created>
  <dcterms:modified xsi:type="dcterms:W3CDTF">2017-06-07T09:02:00Z</dcterms:modified>
</cp:coreProperties>
</file>